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3568" w14:textId="77777777" w:rsidR="00A46397" w:rsidRPr="00A46397" w:rsidRDefault="00A46397" w:rsidP="00A4639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使用</w:t>
      </w:r>
      <w:r w:rsidRPr="00A4639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导入</w:t>
      </w:r>
      <w:r w:rsidRPr="00A4639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/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导出服务将数据导入到</w:t>
      </w:r>
      <w:r w:rsidRPr="00A46397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 xml:space="preserve"> Azure Blob 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kern w:val="36"/>
          <w:sz w:val="48"/>
          <w:szCs w:val="48"/>
        </w:rPr>
        <w:t>存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kern w:val="36"/>
          <w:sz w:val="48"/>
          <w:szCs w:val="48"/>
        </w:rPr>
        <w:t>储</w:t>
      </w:r>
    </w:p>
    <w:p w14:paraId="3BE316E3" w14:textId="74B5FB10" w:rsidR="00A46397" w:rsidRPr="00A46397" w:rsidRDefault="00A46397" w:rsidP="00A46397">
      <w:pPr>
        <w:shd w:val="clear" w:color="auto" w:fill="FFFFFF"/>
        <w:spacing w:after="0" w:line="240" w:lineRule="auto"/>
        <w:ind w:left="1440"/>
        <w:textAlignment w:val="top"/>
        <w:rPr>
          <w:rFonts w:ascii="Segoe UI" w:eastAsia="Times New Roman" w:hAnsi="Segoe UI" w:cs="Segoe UI"/>
          <w:sz w:val="24"/>
          <w:szCs w:val="24"/>
        </w:rPr>
      </w:pPr>
    </w:p>
    <w:p w14:paraId="11F1DDCE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本文提供了有关如何使用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导出服务安全地将大量数据导入到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Blob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存储的分步说明。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若要将数据导入到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Blob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，此服务要求你将包含数据的已加密磁盘驱动器寄送到某个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6D6EB6D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先决条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件</w:t>
      </w:r>
    </w:p>
    <w:p w14:paraId="7E1261ED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在创建导入作业来将数据传输到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Blob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存储之前，请仔细查看并完成此服务的以下先决条件列表。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必须具备以下条件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2243BD2E" w14:textId="77777777" w:rsidR="00A46397" w:rsidRPr="00A4639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拥有可用于导入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导出服务的有效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订阅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BBD5FC3" w14:textId="77777777" w:rsidR="00A46397" w:rsidRPr="00A4639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拥有至少一个包含存储容器的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存储帐户。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请参阅</w:t>
      </w:r>
      <w:hyperlink r:id="rId8" w:history="1">
        <w:r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导入</w:t>
        </w:r>
        <w:r w:rsidRPr="00A4639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/</w:t>
        </w:r>
        <w:r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导出服务支持的存储帐户和存储类型</w:t>
        </w:r>
      </w:hyperlink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的列表。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有关创建新存储帐户的信息，请参阅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"https://docs.azure.cn/zh-cn/storage/common/storage-create-storage-account" \l "create-a-storage-account"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如何创建存储帐户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有关存储容器的信息，请转到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"https://docs.azure.cn/zh-cn/storage/blobs/storage-quickstart-blobs-portal" \l "create-a-container"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创建存储容器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B0F6B58" w14:textId="77777777" w:rsidR="00A46397" w:rsidRPr="00A4639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"https://docs.azure.cn/zh-cn/storage/common/storage-import-export-requirements" \l "supported-disks"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受支持类型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的足够数量的磁盘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995EEF4" w14:textId="77777777" w:rsidR="00A46397" w:rsidRPr="00A4639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拥有运行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"https://docs.azure.cn/zh-cn/storage/common/storage-import-export-requirements" \l "supported-operating-systems"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受支持</w:t>
      </w:r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OS </w:t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版本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Windows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77FCD443" w14:textId="642C6E84" w:rsidR="00A46397" w:rsidRPr="006F620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ins w:id="0" w:author="Stella Zhou" w:date="2018-09-04T11:40:00Z"/>
          <w:rFonts w:ascii="Segoe UI" w:eastAsia="Times New Roman" w:hAnsi="Segoe UI" w:cs="Segoe UI"/>
          <w:color w:val="000000"/>
          <w:sz w:val="24"/>
          <w:szCs w:val="24"/>
          <w:rPrChange w:id="1" w:author="Stella Zhou" w:date="2018-09-04T11:40:00Z">
            <w:rPr>
              <w:ins w:id="2" w:author="Stella Zhou" w:date="2018-09-04T11:40:00Z"/>
              <w:rFonts w:ascii="Microsoft YaHei" w:eastAsia="Microsoft YaHei" w:hAnsi="Microsoft YaHei" w:cs="Microsoft YaHei"/>
              <w:color w:val="000000"/>
              <w:sz w:val="24"/>
              <w:szCs w:val="24"/>
            </w:rPr>
          </w:rPrChange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Windows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系统上启用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BitLocker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请参阅</w:t>
      </w:r>
      <w:hyperlink r:id="rId9" w:history="1">
        <w:r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如何启用</w:t>
        </w:r>
        <w:r w:rsidRPr="00A4639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BitLocker</w:t>
        </w:r>
      </w:hyperlink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798B564" w14:textId="32E15A75" w:rsidR="006F6207" w:rsidRPr="006F6207" w:rsidRDefault="006F6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Microsoft YaHei" w:eastAsia="Microsoft YaHei" w:hAnsi="Microsoft YaHei" w:cs="Microsoft YaHei"/>
          <w:color w:val="000000"/>
          <w:sz w:val="24"/>
          <w:szCs w:val="24"/>
          <w:rPrChange w:id="3" w:author="Stella Zhou" w:date="2018-09-04T11:40:00Z">
            <w:rPr>
              <w:rFonts w:ascii="Segoe UI" w:eastAsia="Times New Roman" w:hAnsi="Segoe UI" w:cs="Segoe UI"/>
              <w:color w:val="000000"/>
              <w:sz w:val="24"/>
              <w:szCs w:val="24"/>
            </w:rPr>
          </w:rPrChange>
        </w:rPr>
      </w:pPr>
      <w:ins w:id="4" w:author="Stella Zhou" w:date="2018-09-04T11:40:00Z">
        <w:r w:rsidRPr="009C0CF8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必须在复制计算机上安装</w:t>
        </w:r>
        <w:r w:rsidRPr="006F6207">
          <w:rPr>
            <w:rFonts w:ascii="Microsoft YaHei" w:eastAsia="Microsoft YaHei" w:hAnsi="Microsoft YaHei" w:cs="Microsoft YaHei"/>
            <w:color w:val="000000"/>
            <w:sz w:val="24"/>
            <w:szCs w:val="24"/>
            <w:rPrChange w:id="5" w:author="Stella Zhou" w:date="2018-09-04T11:40:00Z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rPrChange>
          </w:rPr>
          <w:t xml:space="preserve"> </w:t>
        </w:r>
        <w:r w:rsidRPr="006F6207">
          <w:rPr>
            <w:rFonts w:ascii="Segoe UI" w:eastAsia="Times New Roman" w:hAnsi="Segoe UI" w:cs="Segoe UI"/>
            <w:color w:val="000000"/>
            <w:sz w:val="24"/>
            <w:szCs w:val="24"/>
          </w:rPr>
          <w:t>.NET Framework 4</w:t>
        </w:r>
        <w:r w:rsidRPr="009C0CF8">
          <w:rPr>
            <w:rFonts w:ascii="Microsoft YaHei" w:eastAsia="Microsoft YaHei" w:hAnsi="Microsoft YaHei" w:cs="Microsoft YaHei"/>
            <w:color w:val="000000"/>
            <w:sz w:val="24"/>
            <w:szCs w:val="24"/>
          </w:rPr>
          <w:t>。</w:t>
        </w:r>
      </w:ins>
    </w:p>
    <w:p w14:paraId="39681570" w14:textId="77777777" w:rsidR="00A46397" w:rsidRPr="00A46397" w:rsidRDefault="00A46397" w:rsidP="00A463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Windows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系统上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"https://www.microsoft.com/en-us/download/details.aspx?id=42659"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下载</w:t>
      </w:r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proofErr w:type="spellStart"/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WAImportExport</w:t>
      </w:r>
      <w:proofErr w:type="spellEnd"/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版本</w:t>
      </w:r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1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解压缩到默认文件夹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waimportexportv1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例如，</w:t>
      </w: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C:\WaImportExportV1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90B3058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A4639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1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：准备驱动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器</w:t>
      </w:r>
    </w:p>
    <w:p w14:paraId="6D4A84D2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此步骤生成一个日志文件。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日志文件存储着驱动器序列号、加密密钥和存储帐户详细信息等基本信息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ED658DC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请执行以下步骤来准备驱动器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01BD167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通过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SATA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连接器将磁盘驱动器连接到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Windows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63D4253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在每个驱动器上创建一个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NTFS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卷。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为卷分配驱动器号。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不要使用装入点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7261ED4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NTFS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卷上启用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BitLocker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加密。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如果使用某个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Windows Server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系统，请使用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"http://thesolving.com/storage/how-to-enable-bitlocker-on-windows-server-2012-r2/" </w:instrTex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如何在</w:t>
      </w:r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Windows Server 2012 R2 </w:t>
      </w:r>
      <w:r w:rsidRPr="00A46397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上启用</w:t>
      </w:r>
      <w:r w:rsidRPr="00A4639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BitLocker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中的说明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C797918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lastRenderedPageBreak/>
        <w:t>将数据复制到加密的卷。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可使用拖放或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Robocopy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或任何类似的复制工具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B274B89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使用管理权限打开一个</w:t>
      </w:r>
      <w:del w:id="6" w:author="Stella Zhou" w:date="2018-09-06T20:02:00Z">
        <w:r w:rsidRPr="00A46397" w:rsidDel="00DC459A">
          <w:rPr>
            <w:rFonts w:ascii="Segoe UI" w:eastAsia="Times New Roman" w:hAnsi="Segoe UI" w:cs="Segoe UI"/>
            <w:color w:val="000000"/>
            <w:sz w:val="24"/>
            <w:szCs w:val="24"/>
          </w:rPr>
          <w:delText xml:space="preserve"> PowerShell </w:delText>
        </w:r>
        <w:r w:rsidRPr="00A46397" w:rsidDel="00DC459A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delText>或</w:delText>
        </w:r>
      </w:del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命令行窗口。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若要将目录切换到解压缩的文件夹，请运行以下命令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3D899AFD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cd C:\WaImportExportV1</w:t>
      </w:r>
    </w:p>
    <w:p w14:paraId="630BBC0B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若要获取驱动器的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BitLocker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密钥，请运行以下命令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5439CD8F" w14:textId="06B3908F" w:rsid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ins w:id="7" w:author="Stella Zhou" w:date="2018-09-30T12:33:00Z"/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</w:pP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manage-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bde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 xml:space="preserve"> -protectors -get &lt;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DriveLetter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&gt;:</w:t>
      </w:r>
    </w:p>
    <w:p w14:paraId="31BD6C1B" w14:textId="1978FC94" w:rsidR="00221659" w:rsidRPr="00A46397" w:rsidRDefault="00221659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ins w:id="8" w:author="Stella Zhou" w:date="2018-09-30T12:33:00Z">
        <w:r>
          <w:rPr>
            <w:rFonts w:ascii="Segoe UI" w:eastAsia="Times New Roman" w:hAnsi="Segoe UI" w:cs="Segoe UI"/>
            <w:noProof/>
            <w:color w:val="000000"/>
            <w:sz w:val="24"/>
            <w:szCs w:val="24"/>
          </w:rPr>
          <w:drawing>
            <wp:inline distT="0" distB="0" distL="0" distR="0" wp14:anchorId="34576B9A" wp14:editId="20FCB358">
              <wp:extent cx="6221095" cy="2337435"/>
              <wp:effectExtent l="0" t="0" r="8255" b="571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1095" cy="2337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88FBF70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若要准备磁盘，请运行以下命令。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这可能要花费几小时到几天时间，具体取决于数据大小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。</w:t>
      </w:r>
    </w:p>
    <w:p w14:paraId="4DB01962" w14:textId="785A42A7" w:rsidR="00A46397" w:rsidRPr="00A46397" w:rsidDel="008D0583" w:rsidRDefault="00A46397" w:rsidP="00A46397">
      <w:pPr>
        <w:shd w:val="clear" w:color="auto" w:fill="FFFFFF"/>
        <w:spacing w:beforeAutospacing="1" w:after="0" w:afterAutospacing="1" w:line="240" w:lineRule="auto"/>
        <w:ind w:left="570"/>
        <w:rPr>
          <w:del w:id="9" w:author="Stella Zhou" w:date="2018-09-30T12:35:00Z"/>
          <w:rFonts w:ascii="Segoe UI" w:eastAsia="Times New Roman" w:hAnsi="Segoe UI" w:cs="Segoe UI"/>
          <w:color w:val="000000"/>
          <w:sz w:val="24"/>
          <w:szCs w:val="24"/>
        </w:rPr>
      </w:pPr>
      <w:del w:id="10" w:author="Stella Zhou" w:date="2018-09-30T12:35:00Z">
        <w:r w:rsidRPr="00A46397" w:rsidDel="008D0583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delText>复</w:delText>
        </w:r>
        <w:r w:rsidRPr="00A46397" w:rsidDel="008D0583">
          <w:rPr>
            <w:rFonts w:ascii="Microsoft YaHei" w:eastAsia="Microsoft YaHei" w:hAnsi="Microsoft YaHei" w:cs="Microsoft YaHei"/>
            <w:color w:val="000000"/>
            <w:sz w:val="24"/>
            <w:szCs w:val="24"/>
          </w:rPr>
          <w:delText>制</w:delText>
        </w:r>
      </w:del>
    </w:p>
    <w:p w14:paraId="77CA9B71" w14:textId="77777777" w:rsidR="00A46397" w:rsidRPr="00A46397" w:rsidRDefault="00A46397" w:rsidP="00A46397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./WAImportExport.exe 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PrepImport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/j:&lt;journal file name&gt; /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id:session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#&lt;session number&gt; /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sk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:&lt;Storage account key&gt; /t:&lt;Drive letter&gt; /bk:&lt;BitLocker key&gt; /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srcdir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:&lt;Drive letter&gt;:\ /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dstdir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:&lt;Container name&gt;/ /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skipwrite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</w:p>
    <w:p w14:paraId="7D5792B9" w14:textId="71E76450" w:rsidR="008D0583" w:rsidRDefault="008D0583" w:rsidP="00A46397">
      <w:pPr>
        <w:shd w:val="clear" w:color="auto" w:fill="FFFFFF"/>
        <w:spacing w:before="100" w:beforeAutospacing="1" w:after="0" w:line="240" w:lineRule="auto"/>
        <w:ind w:left="570"/>
        <w:rPr>
          <w:ins w:id="11" w:author="Stella Zhou" w:date="2018-09-30T12:35:00Z"/>
          <w:rFonts w:ascii="Microsoft YaHei" w:eastAsia="Microsoft YaHei" w:hAnsi="Microsoft YaHei" w:cs="Microsoft YaHei"/>
          <w:color w:val="000000"/>
          <w:sz w:val="24"/>
          <w:szCs w:val="24"/>
        </w:rPr>
      </w:pPr>
      <w:ins w:id="12" w:author="Stella Zhou" w:date="2018-09-30T12:35:00Z">
        <w:r>
          <w:rPr>
            <w:rFonts w:ascii="Microsoft YaHei" w:eastAsia="Microsoft YaHei" w:hAnsi="Microsoft YaHei" w:cs="Microsoft YaHei"/>
            <w:noProof/>
            <w:color w:val="000000"/>
            <w:sz w:val="24"/>
            <w:szCs w:val="24"/>
          </w:rPr>
          <w:drawing>
            <wp:inline distT="0" distB="0" distL="0" distR="0" wp14:anchorId="6175A92C" wp14:editId="44545255">
              <wp:extent cx="6842760" cy="194691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42760" cy="1946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2BA2BE6" w14:textId="39BC06A4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在运行该工具的同一文件夹中会创建一个日志文件。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还会创建两个其他文件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-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一个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.xml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文件（您在其中运行工具的文件夹）和一个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drive-manifest.xml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文件（数据所在的文件夹）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B32D51F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下表介绍了所使用的参数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tbl>
      <w:tblPr>
        <w:tblW w:w="11448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9941"/>
      </w:tblGrid>
      <w:tr w:rsidR="00A46397" w:rsidRPr="00A46397" w14:paraId="28B7CBC4" w14:textId="77777777" w:rsidTr="00A4639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26D370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lastRenderedPageBreak/>
              <w:t>选项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48A4CF9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说明</w:t>
            </w:r>
          </w:p>
        </w:tc>
      </w:tr>
      <w:tr w:rsidR="00A46397" w:rsidRPr="00A46397" w14:paraId="261659E3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10F9D8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/j: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C4D8C90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带有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jrn</w:t>
            </w:r>
            <w:proofErr w:type="spellEnd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扩展名的日志文件的名称。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会为每个驱动器生成一个日志文件。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建议使用磁盘序列号作为日志文件名。</w:t>
            </w:r>
          </w:p>
        </w:tc>
      </w:tr>
      <w:tr w:rsidR="00A46397" w:rsidRPr="00A46397" w14:paraId="2549F0F2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8330AE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/id: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EF6D89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会话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请为该命令的每个实例使用唯一的会话编号。</w:t>
            </w:r>
          </w:p>
        </w:tc>
      </w:tr>
      <w:tr w:rsidR="00A46397" w:rsidRPr="00A46397" w14:paraId="1188967E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AD3507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  <w:proofErr w:type="spellEnd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FD82177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Azure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存储帐户密钥。</w:t>
            </w:r>
          </w:p>
        </w:tc>
      </w:tr>
      <w:tr w:rsidR="00A46397" w:rsidRPr="00A46397" w14:paraId="69426D8E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022575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/t: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63D07F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要寄送的磁盘的驱动器号。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例如，驱动器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>D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A46397" w:rsidRPr="00A46397" w14:paraId="33FC4985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71BD20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/bk: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71349E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驱动器的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BitLocker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密钥。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其数字密码来自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>manage-</w:t>
            </w:r>
            <w:proofErr w:type="spellStart"/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>bde</w:t>
            </w:r>
            <w:proofErr w:type="spellEnd"/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 xml:space="preserve"> -protectors -get D: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的输出</w:t>
            </w:r>
          </w:p>
        </w:tc>
      </w:tr>
      <w:tr w:rsidR="00A46397" w:rsidRPr="00A46397" w14:paraId="010500A0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9D4F07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srcdir</w:t>
            </w:r>
            <w:proofErr w:type="spellEnd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EDA5F8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要寄送的磁盘的驱动器号后跟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>:\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。</w:t>
            </w: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例如，</w:t>
            </w:r>
            <w:r w:rsidRPr="00A46397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3D6DB" w:frame="1"/>
                <w:shd w:val="clear" w:color="auto" w:fill="F9F9F9"/>
              </w:rPr>
              <w:t>D:\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。</w:t>
            </w:r>
          </w:p>
        </w:tc>
      </w:tr>
      <w:tr w:rsidR="00A46397" w:rsidRPr="00A46397" w14:paraId="521EA75D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F5B252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dstdir</w:t>
            </w:r>
            <w:proofErr w:type="spellEnd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7C6D678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Azure </w:t>
            </w:r>
            <w:r w:rsidRPr="00A46397">
              <w:rPr>
                <w:rFonts w:ascii="SimSun" w:eastAsia="SimSun" w:hAnsi="SimSun" w:cs="SimSun"/>
                <w:sz w:val="24"/>
                <w:szCs w:val="24"/>
              </w:rPr>
              <w:t>存储中的目标容器的名称。</w:t>
            </w:r>
          </w:p>
        </w:tc>
      </w:tr>
      <w:tr w:rsidR="00A46397" w:rsidRPr="00A46397" w14:paraId="79BD2AC7" w14:textId="77777777" w:rsidTr="00A4639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077898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skipwrite</w:t>
            </w:r>
            <w:proofErr w:type="spellEnd"/>
            <w:r w:rsidRPr="00A4639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AA48F2" w14:textId="77777777" w:rsidR="00A46397" w:rsidRPr="00A46397" w:rsidRDefault="00A46397" w:rsidP="00A46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397">
              <w:rPr>
                <w:rFonts w:ascii="SimSun" w:eastAsia="SimSun" w:hAnsi="SimSun" w:cs="SimSun"/>
                <w:sz w:val="24"/>
                <w:szCs w:val="24"/>
              </w:rPr>
              <w:t>此选项指定没有需要复制的新数据并且要准备磁盘上的现有数据。</w:t>
            </w:r>
          </w:p>
        </w:tc>
      </w:tr>
    </w:tbl>
    <w:p w14:paraId="691EFD57" w14:textId="77777777" w:rsidR="00A46397" w:rsidRPr="00A46397" w:rsidRDefault="00A46397" w:rsidP="00A463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为需要寄送的每个磁盘重复前面的步骤。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每次运行该命令行时，都会使用所提供的名称创建一个日志文件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4E9E5EB" w14:textId="77777777" w:rsidR="00A46397" w:rsidRPr="00A46397" w:rsidRDefault="00A46397" w:rsidP="00A46397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重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要</w:t>
      </w:r>
    </w:p>
    <w:p w14:paraId="7C26571D" w14:textId="77777777" w:rsidR="00A46397" w:rsidRPr="00A46397" w:rsidRDefault="00A46397" w:rsidP="00A463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与日志文件一起，还会在工具所在的同一文件夹中创建一个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&lt;Journal file name&gt;_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DriveInfo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_&lt;Drive serial ID&gt;.xml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如果日志文件太大，在创建作业时会使用该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.xml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文件而不使用日志文件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5E8DF35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A4639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2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：创建导入作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业</w:t>
      </w:r>
    </w:p>
    <w:p w14:paraId="31C7CED8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门户中执行以下步骤来创建导入作业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956FF19" w14:textId="77777777" w:rsidR="00A46397" w:rsidRPr="00A46397" w:rsidRDefault="00A46397" w:rsidP="00A463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登录到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12" w:history="1">
        <w:r w:rsidRPr="00A4639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https://portal.azure.cn/</w:t>
        </w:r>
        <w:r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。</w:t>
        </w:r>
      </w:hyperlink>
    </w:p>
    <w:p w14:paraId="7985389F" w14:textId="77777777" w:rsidR="00A46397" w:rsidRPr="00A46397" w:rsidRDefault="00A46397" w:rsidP="00A4639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转到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所有服务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”&gt;“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存储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”&gt;“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导出作业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6DA241A" w14:textId="0180A278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410C57B3" wp14:editId="414E38C5">
            <wp:extent cx="6045412" cy="1671325"/>
            <wp:effectExtent l="0" t="0" r="0" b="5080"/>
            <wp:docPr id="6" name="Picture 6" descr="转到导入/导出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转到导入/导出作业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79" cy="16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A221" w14:textId="77777777" w:rsidR="00A46397" w:rsidRPr="00A46397" w:rsidRDefault="00A46397" w:rsidP="00A4639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创建导入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导出作业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F03BE08" w14:textId="47A1FAD4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18D4313" wp14:editId="21708549">
            <wp:extent cx="6398633" cy="2150110"/>
            <wp:effectExtent l="0" t="0" r="2540" b="2540"/>
            <wp:docPr id="5" name="Picture 5" descr="单击“创建导入/导出作业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单击“创建导入/导出作业”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307" cy="21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FE11" w14:textId="77777777" w:rsidR="00A46397" w:rsidRPr="00A46397" w:rsidRDefault="00A46397" w:rsidP="00A4639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基本信息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71289EC0" w14:textId="77777777" w:rsidR="00A46397" w:rsidRPr="00A46397" w:rsidRDefault="00A46397" w:rsidP="00A463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Azure”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E5F1E04" w14:textId="77777777" w:rsidR="00A46397" w:rsidRPr="00A46397" w:rsidRDefault="00A46397" w:rsidP="00A463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输入导入作业的描述性名称。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可使用此名称来跟踪作业进度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20F5971" w14:textId="0951449F" w:rsidR="00A46397" w:rsidRPr="00A46397" w:rsidRDefault="00A46397" w:rsidP="00A4639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此名称只能包含</w:t>
      </w:r>
      <w:del w:id="13" w:author="Stella Zhou" w:date="2018-09-04T11:26:00Z">
        <w:r w:rsidRPr="00A46397" w:rsidDel="00D45335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delText>小写</w:delText>
        </w:r>
      </w:del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字母、数字</w:t>
      </w:r>
      <w:ins w:id="14" w:author="Stella Zhou" w:date="2018-09-04T11:23:00Z">
        <w:r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和</w:t>
        </w:r>
      </w:ins>
      <w:del w:id="15" w:author="Stella Zhou" w:date="2018-09-04T11:23:00Z">
        <w:r w:rsidRPr="00A46397" w:rsidDel="00A46397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delText>、</w:delText>
        </w:r>
      </w:del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连字符</w:t>
      </w:r>
      <w:del w:id="16" w:author="Stella Zhou" w:date="2018-09-04T11:23:00Z">
        <w:r w:rsidRPr="00A46397" w:rsidDel="00A46397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delText>和下划线</w:delText>
        </w:r>
      </w:del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1E723AA" w14:textId="77777777" w:rsidR="00A46397" w:rsidRPr="00A46397" w:rsidRDefault="00A4639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此名称必须以字母开头，并且不得包含空格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1B4FDB8B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选择一个订阅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1A63279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输入或选择一个资源组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3FEB27AB" w14:textId="55A80E42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7352E998" wp14:editId="4334A4EE">
            <wp:extent cx="5973445" cy="5325745"/>
            <wp:effectExtent l="0" t="0" r="8255" b="8255"/>
            <wp:docPr id="4" name="Picture 4" descr="创建导入作业 - 步骤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创建导入作业 - 步骤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B18C" w14:textId="77777777" w:rsidR="00A46397" w:rsidRPr="00A46397" w:rsidRDefault="00A46397" w:rsidP="00A4639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作业详细信息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14712D51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上传你在驱动器准备步骤中获取的驱动器日志文件。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如果使用了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waimportexport.exe version1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，请为你准备的每个驱动器上传一个文件。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如果日志文件大小超过了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2 MB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，则可以使用随日志文件创建的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&lt;Journal file name&gt;_</w:t>
      </w:r>
      <w:proofErr w:type="spellStart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DriveInfo</w:t>
      </w:r>
      <w:proofErr w:type="spellEnd"/>
      <w:r w:rsidRPr="00A4639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_&lt;Drive serial ID&gt;.xml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4E42DA7" w14:textId="2C0F6DD1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选择将用来存放数据的目标存储帐户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  <w:ins w:id="17" w:author="Stella Zhou" w:date="2018-09-30T12:38:00Z">
        <w:r w:rsidR="00A131E2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目前仅支持</w:t>
        </w:r>
      </w:ins>
      <w:ins w:id="18" w:author="Stella Zhou" w:date="2018-09-30T11:27:00Z">
        <w:r w:rsidR="0029286D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中国</w:t>
        </w:r>
      </w:ins>
      <w:ins w:id="19" w:author="Stella Zhou [2]" w:date="2018-09-06T20:31:00Z">
        <w:r w:rsidR="003254CB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东</w:t>
        </w:r>
      </w:ins>
      <w:ins w:id="20" w:author="Stella Zhou" w:date="2018-09-30T11:27:00Z">
        <w:r w:rsidR="0029286D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部</w:t>
        </w:r>
      </w:ins>
      <w:ins w:id="21" w:author="Stella Zhou [2]" w:date="2018-09-06T20:31:00Z">
        <w:del w:id="22" w:author="Stella Zhou" w:date="2018-09-30T12:38:00Z">
          <w:r w:rsidR="003254CB" w:rsidDel="00A131E2">
            <w:rPr>
              <w:rFonts w:ascii="Microsoft YaHei" w:eastAsia="Microsoft YaHei" w:hAnsi="Microsoft YaHei" w:cs="Microsoft YaHei" w:hint="eastAsia"/>
              <w:color w:val="000000"/>
              <w:sz w:val="24"/>
              <w:szCs w:val="24"/>
            </w:rPr>
            <w:delText>2</w:delText>
          </w:r>
        </w:del>
      </w:ins>
      <w:ins w:id="23" w:author="Stella Zhou" w:date="2018-09-30T11:27:00Z">
        <w:r w:rsidR="0029286D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和中国</w:t>
        </w:r>
      </w:ins>
      <w:ins w:id="24" w:author="Stella Zhou [2]" w:date="2018-09-06T20:31:00Z">
        <w:r w:rsidR="003254CB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北</w:t>
        </w:r>
      </w:ins>
      <w:ins w:id="25" w:author="Stella Zhou" w:date="2018-09-30T11:27:00Z">
        <w:r w:rsidR="0029286D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部</w:t>
        </w:r>
      </w:ins>
      <w:ins w:id="26" w:author="Stella Zhou [2]" w:date="2018-09-06T20:31:00Z">
        <w:del w:id="27" w:author="Stella Zhou" w:date="2018-09-30T12:38:00Z">
          <w:r w:rsidR="003254CB" w:rsidDel="00A131E2">
            <w:rPr>
              <w:rFonts w:ascii="Microsoft YaHei" w:eastAsia="Microsoft YaHei" w:hAnsi="Microsoft YaHei" w:cs="Microsoft YaHei" w:hint="eastAsia"/>
              <w:color w:val="000000"/>
              <w:sz w:val="24"/>
              <w:szCs w:val="24"/>
            </w:rPr>
            <w:delText>2暂不支持</w:delText>
          </w:r>
        </w:del>
      </w:ins>
      <w:ins w:id="28" w:author="Stella Zhou" w:date="2018-09-30T12:38:00Z">
        <w:r w:rsidR="00AC5597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账户</w:t>
        </w:r>
      </w:ins>
      <w:ins w:id="29" w:author="Stella Zhou [2]" w:date="2018-09-06T20:31:00Z">
        <w:r w:rsidR="003254CB">
          <w:rPr>
            <w:rFonts w:ascii="Microsoft YaHei" w:eastAsia="Microsoft YaHei" w:hAnsi="Microsoft YaHei" w:cs="Microsoft YaHei" w:hint="eastAsia"/>
            <w:color w:val="000000"/>
            <w:sz w:val="24"/>
            <w:szCs w:val="24"/>
          </w:rPr>
          <w:t>。</w:t>
        </w:r>
      </w:ins>
    </w:p>
    <w:p w14:paraId="50B84678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放置位置根据选定存储帐户所属的区域自动进行填充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8744B86" w14:textId="038400E2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4ED8672D" wp14:editId="0FE0403C">
            <wp:extent cx="6081424" cy="4663280"/>
            <wp:effectExtent l="0" t="0" r="0" b="4445"/>
            <wp:docPr id="3" name="Picture 3" descr="创建导入作业 - 步骤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创建导入作业 - 步骤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95" cy="46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3D08" w14:textId="77777777" w:rsidR="00A46397" w:rsidRPr="00A46397" w:rsidRDefault="00A46397" w:rsidP="00A4639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回寄信息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0F6C1E39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从下拉列表中选择承运商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1D01AAB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输入你已在该承运商那里创建的有效承运商帐户编号。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当导入作业完成后，我们使用此帐户寄回驱动器。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如果没有帐户编号，请创建一个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EMS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承运商帐户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79BE12B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提供完整、有效的联系人姓名、电话号码、电子邮件地址、街道地址、城市、邮政编码、省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自治区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直辖市和国家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地区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21A20A9" w14:textId="388F9D04" w:rsidR="00A46397" w:rsidRPr="00A46397" w:rsidRDefault="00A46397" w:rsidP="00A46397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EFB0608" wp14:editId="37E764D9">
            <wp:extent cx="5941211" cy="6019730"/>
            <wp:effectExtent l="0" t="0" r="2540" b="635"/>
            <wp:docPr id="2" name="Picture 2" descr="创建导入作业 - 步骤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创建导入作业 - 步骤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03" cy="60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DEC5" w14:textId="77777777" w:rsidR="00A46397" w:rsidRPr="00A46397" w:rsidRDefault="00A46397" w:rsidP="00A4639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摘要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：</w:t>
      </w:r>
    </w:p>
    <w:p w14:paraId="5565EA35" w14:textId="77777777" w:rsidR="00A46397" w:rsidRPr="00A46397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在摘要中复查提供的作业信息。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记下作业名称和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数据中心送货地址，以便将将磁盘寄回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稍后将在发货标签中使用此信息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1D6C766" w14:textId="1F2EA849" w:rsidR="00A46397" w:rsidRPr="003E61BB" w:rsidDel="003E61BB" w:rsidRDefault="00A46397" w:rsidP="00A4639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140"/>
        <w:rPr>
          <w:del w:id="30" w:author="Stella Zhou" w:date="2018-09-30T12:29:00Z"/>
          <w:rFonts w:ascii="Segoe UI" w:eastAsia="Times New Roman" w:hAnsi="Segoe UI" w:cs="Segoe UI"/>
          <w:color w:val="000000"/>
          <w:sz w:val="24"/>
          <w:szCs w:val="24"/>
          <w:rPrChange w:id="31" w:author="Stella Zhou" w:date="2018-09-30T12:41:00Z">
            <w:rPr>
              <w:del w:id="32" w:author="Stella Zhou" w:date="2018-09-30T12:29:00Z"/>
              <w:rFonts w:ascii="Microsoft YaHei" w:eastAsia="Microsoft YaHei" w:hAnsi="Microsoft YaHei" w:cs="Microsoft YaHei"/>
              <w:color w:val="000000"/>
              <w:sz w:val="24"/>
              <w:szCs w:val="24"/>
            </w:rPr>
          </w:rPrChange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确定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以创建导入作业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5BFABDD4" w14:textId="0106E564" w:rsidR="003E61BB" w:rsidRDefault="003E61BB" w:rsidP="003D3A7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140"/>
        <w:rPr>
          <w:ins w:id="33" w:author="Stella Zhou" w:date="2018-09-30T12:41:00Z"/>
          <w:rFonts w:ascii="Segoe UI" w:eastAsia="Times New Roman" w:hAnsi="Segoe UI" w:cs="Segoe UI"/>
          <w:color w:val="000000"/>
          <w:sz w:val="24"/>
          <w:szCs w:val="24"/>
        </w:rPr>
      </w:pPr>
    </w:p>
    <w:p w14:paraId="4CB7429B" w14:textId="7E77334E" w:rsidR="003E61BB" w:rsidRPr="003E61BB" w:rsidRDefault="003E61BB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140"/>
        <w:rPr>
          <w:ins w:id="34" w:author="Stella Zhou" w:date="2018-09-30T12:41:00Z"/>
          <w:rFonts w:ascii="Segoe UI" w:eastAsia="Times New Roman" w:hAnsi="Segoe UI" w:cs="Segoe UI"/>
          <w:color w:val="000000"/>
          <w:sz w:val="24"/>
          <w:szCs w:val="24"/>
          <w:rPrChange w:id="35" w:author="Stella Zhou" w:date="2018-09-30T12:42:00Z">
            <w:rPr>
              <w:ins w:id="36" w:author="Stella Zhou" w:date="2018-09-30T12:41:00Z"/>
              <w:rFonts w:ascii="SimSun" w:eastAsia="SimSun" w:hAnsi="SimSun" w:cs="SimSun"/>
              <w:color w:val="000000"/>
              <w:sz w:val="24"/>
              <w:szCs w:val="24"/>
            </w:rPr>
          </w:rPrChange>
        </w:rPr>
      </w:pPr>
      <w:ins w:id="37" w:author="Stella Zhou" w:date="2018-09-30T12:41:00Z">
        <w:r>
          <w:rPr>
            <w:rFonts w:ascii="SimSun" w:eastAsia="SimSun" w:hAnsi="SimSun" w:cs="SimSun" w:hint="eastAsia"/>
            <w:color w:val="000000"/>
            <w:sz w:val="24"/>
            <w:szCs w:val="24"/>
          </w:rPr>
          <w:t>作业创建后可以</w:t>
        </w:r>
      </w:ins>
      <w:ins w:id="38" w:author="Stella Zhou" w:date="2018-09-30T12:42:00Z">
        <w:r>
          <w:rPr>
            <w:rFonts w:ascii="SimSun" w:eastAsia="SimSun" w:hAnsi="SimSun" w:cs="SimSun" w:hint="eastAsia"/>
            <w:color w:val="000000"/>
            <w:sz w:val="24"/>
            <w:szCs w:val="24"/>
          </w:rPr>
          <w:t>在</w:t>
        </w:r>
      </w:ins>
      <w:ins w:id="39" w:author="Stella Zhou" w:date="2018-09-30T12:43:00Z">
        <w:r w:rsidR="004760AD">
          <w:rPr>
            <w:rFonts w:ascii="SimSun" w:eastAsia="SimSun" w:hAnsi="SimSun" w:cs="SimSun" w:hint="eastAsia"/>
            <w:color w:val="000000"/>
            <w:sz w:val="24"/>
            <w:szCs w:val="24"/>
          </w:rPr>
          <w:t>设置，管理装运信息中</w:t>
        </w:r>
        <w:r w:rsidR="00086865">
          <w:rPr>
            <w:rFonts w:ascii="SimSun" w:eastAsia="SimSun" w:hAnsi="SimSun" w:cs="SimSun" w:hint="eastAsia"/>
            <w:color w:val="000000"/>
            <w:sz w:val="24"/>
            <w:szCs w:val="24"/>
          </w:rPr>
          <w:t>再次</w:t>
        </w:r>
        <w:r w:rsidR="004760AD">
          <w:rPr>
            <w:rFonts w:ascii="SimSun" w:eastAsia="SimSun" w:hAnsi="SimSun" w:cs="SimSun" w:hint="eastAsia"/>
            <w:color w:val="000000"/>
            <w:sz w:val="24"/>
            <w:szCs w:val="24"/>
          </w:rPr>
          <w:t>查看</w:t>
        </w:r>
        <w:r w:rsidR="00086865">
          <w:rPr>
            <w:rFonts w:ascii="SimSun" w:eastAsia="SimSun" w:hAnsi="SimSun" w:cs="SimSun" w:hint="eastAsia"/>
            <w:color w:val="000000"/>
            <w:sz w:val="24"/>
            <w:szCs w:val="24"/>
          </w:rPr>
          <w:t>数据中心地址。</w:t>
        </w:r>
      </w:ins>
    </w:p>
    <w:p w14:paraId="294E5286" w14:textId="4ADCAA31" w:rsidR="003E61BB" w:rsidRPr="00A46397" w:rsidRDefault="003E61BB">
      <w:pPr>
        <w:shd w:val="clear" w:color="auto" w:fill="FFFFFF"/>
        <w:spacing w:before="100" w:beforeAutospacing="1" w:after="0" w:line="240" w:lineRule="auto"/>
        <w:rPr>
          <w:ins w:id="40" w:author="Stella Zhou" w:date="2018-09-30T12:29:00Z"/>
          <w:rFonts w:ascii="Segoe UI" w:eastAsia="Times New Roman" w:hAnsi="Segoe UI" w:cs="Segoe UI"/>
          <w:color w:val="000000"/>
          <w:sz w:val="24"/>
          <w:szCs w:val="24"/>
        </w:rPr>
        <w:pPrChange w:id="41" w:author="Stella Zhou" w:date="2018-09-30T12:41:00Z">
          <w:pPr>
            <w:numPr>
              <w:ilvl w:val="1"/>
              <w:numId w:val="7"/>
            </w:numPr>
            <w:shd w:val="clear" w:color="auto" w:fill="FFFFFF"/>
            <w:tabs>
              <w:tab w:val="num" w:pos="1440"/>
            </w:tabs>
            <w:spacing w:before="100" w:beforeAutospacing="1" w:after="0" w:line="240" w:lineRule="auto"/>
            <w:ind w:left="1140" w:hanging="360"/>
          </w:pPr>
        </w:pPrChange>
      </w:pPr>
      <w:ins w:id="42" w:author="Stella Zhou" w:date="2018-09-30T12:42:00Z">
        <w:r>
          <w:rPr>
            <w:rFonts w:ascii="Segoe UI" w:eastAsia="Times New Roman" w:hAnsi="Segoe UI" w:cs="Segoe UI"/>
            <w:noProof/>
            <w:color w:val="000000"/>
            <w:sz w:val="24"/>
            <w:szCs w:val="24"/>
          </w:rPr>
          <w:lastRenderedPageBreak/>
          <w:drawing>
            <wp:inline distT="0" distB="0" distL="0" distR="0" wp14:anchorId="65545824" wp14:editId="39E48728">
              <wp:extent cx="6472719" cy="3270095"/>
              <wp:effectExtent l="0" t="0" r="4445" b="698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13816"/>
                      <a:stretch/>
                    </pic:blipFill>
                    <pic:spPr bwMode="auto">
                      <a:xfrm>
                        <a:off x="0" y="0"/>
                        <a:ext cx="6479444" cy="32734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7AC6D38" w14:textId="60F08F42" w:rsidR="00A46397" w:rsidRPr="003D3A7C" w:rsidRDefault="00A46397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del w:id="43" w:author="Stella Zhou" w:date="2018-09-04T11:30:00Z">
        <w:r w:rsidRPr="00A46397" w:rsidDel="003803C9">
          <w:rPr>
            <w:rFonts w:ascii="Segoe UI" w:eastAsia="Times New Roman" w:hAnsi="Segoe UI" w:cs="Segoe UI"/>
            <w:noProof/>
            <w:color w:val="000000"/>
            <w:sz w:val="24"/>
            <w:szCs w:val="24"/>
          </w:rPr>
          <w:drawing>
            <wp:inline distT="0" distB="0" distL="0" distR="0" wp14:anchorId="5F235532" wp14:editId="0726654B">
              <wp:extent cx="7679055" cy="5888355"/>
              <wp:effectExtent l="0" t="0" r="0" b="0"/>
              <wp:docPr id="1" name="Picture 1" descr="创建导入作业 - 步骤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创建导入作业 - 步骤 4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79055" cy="588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CE6DD07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A4639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3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：寄送驱动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器</w:t>
      </w:r>
    </w:p>
    <w:p w14:paraId="1FBA2DA9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可以使用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EMS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将包裹寄送到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数据中心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476773F" w14:textId="77777777" w:rsidR="00A46397" w:rsidRPr="00A46397" w:rsidRDefault="00A46397" w:rsidP="00A4639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必须提供有效的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EMS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承运商帐号，以便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Microsoft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可以寄回驱动器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FC99756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步骤</w:t>
      </w:r>
      <w:r w:rsidRPr="00A46397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4</w:t>
      </w: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：使用跟踪信息更新作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业</w:t>
      </w:r>
    </w:p>
    <w:p w14:paraId="43BF83DA" w14:textId="77777777" w:rsidR="00A46397" w:rsidRPr="00A46397" w:rsidRDefault="00A46397" w:rsidP="00A4639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寄送磁盘后，请返回到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Azure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门户中的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导入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/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导出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页面。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如果在创建作业后的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2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周内未更新跟踪号，该作业会过期。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若要更新跟踪号，请执行以下步骤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5321238" w14:textId="77777777" w:rsidR="00A46397" w:rsidRPr="00A46397" w:rsidRDefault="00A46397" w:rsidP="00A46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选择并单击作业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CF1C7E3" w14:textId="15878026" w:rsidR="00A46397" w:rsidRPr="001E5557" w:rsidRDefault="00A46397" w:rsidP="00A46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ins w:id="44" w:author="Stella Zhou" w:date="2018-09-30T12:48:00Z"/>
          <w:rFonts w:ascii="Segoe UI" w:eastAsia="Times New Roman" w:hAnsi="Segoe UI" w:cs="Segoe UI"/>
          <w:color w:val="000000"/>
          <w:sz w:val="24"/>
          <w:szCs w:val="24"/>
          <w:rPrChange w:id="45" w:author="Stella Zhou" w:date="2018-09-30T12:48:00Z">
            <w:rPr>
              <w:ins w:id="46" w:author="Stella Zhou" w:date="2018-09-30T12:48:00Z"/>
              <w:rFonts w:ascii="Microsoft YaHei" w:eastAsia="Microsoft YaHei" w:hAnsi="Microsoft YaHei" w:cs="Microsoft YaHei"/>
              <w:color w:val="000000"/>
              <w:sz w:val="24"/>
              <w:szCs w:val="24"/>
            </w:rPr>
          </w:rPrChange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单击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寄送驱动器后更新作业状态和跟踪信息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0A4C0128" w14:textId="20D51CB9" w:rsidR="001E5557" w:rsidRPr="00A46397" w:rsidRDefault="001E5557" w:rsidP="001E5557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  <w:pPrChange w:id="47" w:author="Stella Zhou" w:date="2018-09-30T12:48:00Z">
          <w:pPr>
            <w:numPr>
              <w:numId w:val="9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570" w:hanging="360"/>
          </w:pPr>
        </w:pPrChange>
      </w:pPr>
      <w:ins w:id="48" w:author="Stella Zhou" w:date="2018-09-30T12:48:00Z">
        <w:r>
          <w:rPr>
            <w:noProof/>
          </w:rPr>
          <w:drawing>
            <wp:inline distT="0" distB="0" distL="0" distR="0" wp14:anchorId="2ABB99BC" wp14:editId="7A05816F">
              <wp:extent cx="5943600" cy="815975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815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8E0544" w14:textId="39DF30B0" w:rsidR="00A46397" w:rsidRPr="008E4E07" w:rsidRDefault="00A46397" w:rsidP="00A46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ins w:id="49" w:author="Stella Zhou" w:date="2018-09-30T12:48:00Z"/>
          <w:rFonts w:ascii="Segoe UI" w:eastAsia="Times New Roman" w:hAnsi="Segoe UI" w:cs="Segoe UI"/>
          <w:color w:val="000000"/>
          <w:sz w:val="24"/>
          <w:szCs w:val="24"/>
          <w:rPrChange w:id="50" w:author="Stella Zhou" w:date="2018-09-30T12:48:00Z">
            <w:rPr>
              <w:ins w:id="51" w:author="Stella Zhou" w:date="2018-09-30T12:48:00Z"/>
              <w:rFonts w:ascii="Microsoft YaHei" w:eastAsia="Microsoft YaHei" w:hAnsi="Microsoft YaHei" w:cs="Microsoft YaHei"/>
              <w:color w:val="000000"/>
              <w:sz w:val="24"/>
              <w:szCs w:val="24"/>
            </w:rPr>
          </w:rPrChange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选中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“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标记为已寄送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>”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旁的复选框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425B9373" w14:textId="4E346F81" w:rsidR="008E4E07" w:rsidRPr="00A46397" w:rsidRDefault="008E4E07" w:rsidP="008E4E07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  <w:pPrChange w:id="52" w:author="Stella Zhou" w:date="2018-09-30T12:48:00Z">
          <w:pPr>
            <w:numPr>
              <w:numId w:val="9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570" w:hanging="360"/>
          </w:pPr>
        </w:pPrChange>
      </w:pPr>
      <w:ins w:id="53" w:author="Stella Zhou" w:date="2018-09-30T12:48:00Z">
        <w:r>
          <w:rPr>
            <w:noProof/>
          </w:rPr>
          <w:lastRenderedPageBreak/>
          <w:drawing>
            <wp:inline distT="0" distB="0" distL="0" distR="0" wp14:anchorId="4CA681B4" wp14:editId="2ACAA810">
              <wp:extent cx="2178121" cy="1674314"/>
              <wp:effectExtent l="0" t="0" r="0" b="254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99896" cy="16910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6CC538" w14:textId="77777777" w:rsidR="00A46397" w:rsidRPr="00A46397" w:rsidRDefault="00A46397" w:rsidP="00A46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提供承运商信息和跟踪号</w:t>
      </w:r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20D69BB6" w14:textId="77777777" w:rsidR="00A46397" w:rsidRPr="00A46397" w:rsidRDefault="00A46397" w:rsidP="00A463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在门户仪表板上跟踪作业进度。</w:t>
      </w:r>
      <w:r w:rsidRPr="00A463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A4639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有关每个作业状态的说明，请转到</w:t>
      </w:r>
      <w:hyperlink r:id="rId21" w:anchor="viewing-your-job-status" w:history="1">
        <w:r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查看作业状态</w:t>
        </w:r>
      </w:hyperlink>
      <w:r w:rsidRPr="00A46397">
        <w:rPr>
          <w:rFonts w:ascii="Microsoft YaHei" w:eastAsia="Microsoft YaHei" w:hAnsi="Microsoft YaHei" w:cs="Microsoft YaHei"/>
          <w:color w:val="000000"/>
          <w:sz w:val="24"/>
          <w:szCs w:val="24"/>
        </w:rPr>
        <w:t>。</w:t>
      </w:r>
    </w:p>
    <w:p w14:paraId="64204897" w14:textId="77777777" w:rsidR="00A46397" w:rsidRPr="00A46397" w:rsidRDefault="00A46397" w:rsidP="00A46397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A46397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后续步</w:t>
      </w:r>
      <w:r w:rsidRPr="00A46397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骤</w:t>
      </w:r>
    </w:p>
    <w:p w14:paraId="458DC0E4" w14:textId="77777777" w:rsidR="00A46397" w:rsidRPr="00A46397" w:rsidRDefault="008E4E07" w:rsidP="00A4639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2" w:history="1">
        <w:r w:rsidR="00A46397" w:rsidRPr="00A46397">
          <w:rPr>
            <w:rFonts w:ascii="Microsoft YaHei" w:eastAsia="Microsoft YaHei" w:hAnsi="Microsoft YaHei" w:cs="Microsoft YaHei" w:hint="eastAsia"/>
            <w:color w:val="0000FF"/>
            <w:sz w:val="24"/>
            <w:szCs w:val="24"/>
            <w:u w:val="single"/>
          </w:rPr>
          <w:t>查看作业和驱动器状态</w:t>
        </w:r>
      </w:hyperlink>
    </w:p>
    <w:p w14:paraId="6A2DC437" w14:textId="1A17AF3F" w:rsidR="00A46397" w:rsidRPr="00A46397" w:rsidDel="008B614C" w:rsidRDefault="008B614C" w:rsidP="008D09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del w:id="54" w:author="Stella Zhou" w:date="2018-09-30T12:44:00Z"/>
          <w:rFonts w:ascii="Segoe UI" w:eastAsia="Times New Roman" w:hAnsi="Segoe UI" w:cs="Segoe UI"/>
          <w:color w:val="000000"/>
          <w:sz w:val="24"/>
          <w:szCs w:val="24"/>
        </w:rPr>
      </w:pPr>
      <w:r w:rsidRPr="008B614C">
        <w:rPr>
          <w:rFonts w:ascii="Microsoft YaHei" w:eastAsia="Microsoft YaHei" w:hAnsi="Microsoft YaHei" w:cs="Microsoft YaHei"/>
          <w:color w:val="0000FF"/>
          <w:sz w:val="24"/>
          <w:szCs w:val="24"/>
          <w:u w:val="single"/>
          <w:rPrChange w:id="55" w:author="Stella Zhou" w:date="2018-09-30T12:44:00Z">
            <w:rPr>
              <w:rFonts w:ascii="Microsoft YaHei" w:eastAsia="Microsoft YaHei" w:hAnsi="Microsoft YaHei" w:cs="Microsoft YaHei"/>
              <w:color w:val="0000FF"/>
              <w:sz w:val="24"/>
              <w:szCs w:val="24"/>
              <w:u w:val="single"/>
            </w:rPr>
          </w:rPrChange>
        </w:rPr>
        <w:fldChar w:fldCharType="begin"/>
      </w:r>
      <w:r w:rsidRPr="008B614C">
        <w:rPr>
          <w:rFonts w:ascii="Microsoft YaHei" w:eastAsia="Microsoft YaHei" w:hAnsi="Microsoft YaHei" w:cs="Microsoft YaHei"/>
          <w:color w:val="0000FF"/>
          <w:sz w:val="24"/>
          <w:szCs w:val="24"/>
          <w:u w:val="single"/>
        </w:rPr>
        <w:instrText xml:space="preserve"> HYPERLINK "https://docs.azure.cn/zh-cn/storage/common/storage-import-export-requirements" </w:instrText>
      </w:r>
      <w:r w:rsidRPr="008B614C">
        <w:rPr>
          <w:rFonts w:ascii="Microsoft YaHei" w:eastAsia="Microsoft YaHei" w:hAnsi="Microsoft YaHei" w:cs="Microsoft YaHei"/>
          <w:color w:val="0000FF"/>
          <w:sz w:val="24"/>
          <w:szCs w:val="24"/>
          <w:u w:val="single"/>
          <w:rPrChange w:id="56" w:author="Stella Zhou" w:date="2018-09-30T12:44:00Z">
            <w:rPr>
              <w:rFonts w:ascii="Microsoft YaHei" w:eastAsia="Microsoft YaHei" w:hAnsi="Microsoft YaHei" w:cs="Microsoft YaHei"/>
              <w:color w:val="0000FF"/>
              <w:sz w:val="24"/>
              <w:szCs w:val="24"/>
              <w:u w:val="single"/>
            </w:rPr>
          </w:rPrChange>
        </w:rPr>
        <w:fldChar w:fldCharType="separate"/>
      </w:r>
      <w:r w:rsidR="00A46397" w:rsidRPr="008B614C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查看导入</w:t>
      </w:r>
      <w:r w:rsidR="00A46397" w:rsidRPr="008B614C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/</w:t>
      </w:r>
      <w:r w:rsidR="00A46397" w:rsidRPr="008B614C">
        <w:rPr>
          <w:rFonts w:ascii="Microsoft YaHei" w:eastAsia="Microsoft YaHei" w:hAnsi="Microsoft YaHei" w:cs="Microsoft YaHei" w:hint="eastAsia"/>
          <w:color w:val="0000FF"/>
          <w:sz w:val="24"/>
          <w:szCs w:val="24"/>
          <w:u w:val="single"/>
        </w:rPr>
        <w:t>导出要求</w:t>
      </w:r>
      <w:r w:rsidRPr="008B614C">
        <w:rPr>
          <w:rFonts w:ascii="Microsoft YaHei" w:eastAsia="Microsoft YaHei" w:hAnsi="Microsoft YaHei" w:cs="Microsoft YaHei"/>
          <w:color w:val="0000FF"/>
          <w:sz w:val="24"/>
          <w:szCs w:val="24"/>
          <w:u w:val="single"/>
          <w:rPrChange w:id="57" w:author="Stella Zhou" w:date="2018-09-30T12:44:00Z">
            <w:rPr>
              <w:rFonts w:ascii="Microsoft YaHei" w:eastAsia="Microsoft YaHei" w:hAnsi="Microsoft YaHei" w:cs="Microsoft YaHei"/>
              <w:color w:val="0000FF"/>
              <w:sz w:val="24"/>
              <w:szCs w:val="24"/>
              <w:u w:val="single"/>
            </w:rPr>
          </w:rPrChange>
        </w:rPr>
        <w:fldChar w:fldCharType="end"/>
      </w:r>
      <w:bookmarkStart w:id="58" w:name="_GoBack"/>
      <w:bookmarkEnd w:id="58"/>
    </w:p>
    <w:p w14:paraId="16075158" w14:textId="77777777" w:rsidR="009C0CF8" w:rsidRDefault="009C0C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pPrChange w:id="59" w:author="Stella Zhou" w:date="2018-09-30T12:44:00Z">
          <w:pPr/>
        </w:pPrChange>
      </w:pPr>
    </w:p>
    <w:sectPr w:rsidR="009C0CF8" w:rsidSect="00A46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C071" w14:textId="77777777" w:rsidR="00B950F3" w:rsidRDefault="00B950F3" w:rsidP="00A46397">
      <w:pPr>
        <w:spacing w:after="0" w:line="240" w:lineRule="auto"/>
      </w:pPr>
      <w:r>
        <w:separator/>
      </w:r>
    </w:p>
  </w:endnote>
  <w:endnote w:type="continuationSeparator" w:id="0">
    <w:p w14:paraId="0970A4E0" w14:textId="77777777" w:rsidR="00B950F3" w:rsidRDefault="00B950F3" w:rsidP="00A4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02CC" w14:textId="77777777" w:rsidR="00B950F3" w:rsidRDefault="00B950F3" w:rsidP="00A46397">
      <w:pPr>
        <w:spacing w:after="0" w:line="240" w:lineRule="auto"/>
      </w:pPr>
      <w:r>
        <w:separator/>
      </w:r>
    </w:p>
  </w:footnote>
  <w:footnote w:type="continuationSeparator" w:id="0">
    <w:p w14:paraId="797E2207" w14:textId="77777777" w:rsidR="00B950F3" w:rsidRDefault="00B950F3" w:rsidP="00A4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C17"/>
    <w:multiLevelType w:val="multilevel"/>
    <w:tmpl w:val="3C6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661D"/>
    <w:multiLevelType w:val="multilevel"/>
    <w:tmpl w:val="8A7E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26EF4"/>
    <w:multiLevelType w:val="multilevel"/>
    <w:tmpl w:val="861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7E6A"/>
    <w:multiLevelType w:val="multilevel"/>
    <w:tmpl w:val="D5C2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97B07"/>
    <w:multiLevelType w:val="multilevel"/>
    <w:tmpl w:val="41F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05DFE"/>
    <w:multiLevelType w:val="multilevel"/>
    <w:tmpl w:val="5C68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E2446"/>
    <w:multiLevelType w:val="multilevel"/>
    <w:tmpl w:val="B84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D3F90"/>
    <w:multiLevelType w:val="multilevel"/>
    <w:tmpl w:val="5E0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85088"/>
    <w:multiLevelType w:val="multilevel"/>
    <w:tmpl w:val="6EAA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D2F98"/>
    <w:multiLevelType w:val="multilevel"/>
    <w:tmpl w:val="152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9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lla Zhou">
    <w15:presenceInfo w15:providerId="AD" w15:userId="S::jieyzhou@microsoft.com::59c14cf9-a02e-43ac-bbc2-ab4e6614344f"/>
  </w15:person>
  <w15:person w15:author="Stella Zhou [2]">
    <w15:presenceInfo w15:providerId="AD" w15:userId="S-1-5-21-2146773085-903363285-719344707-2367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97"/>
    <w:rsid w:val="00077DFA"/>
    <w:rsid w:val="00086865"/>
    <w:rsid w:val="000E54E6"/>
    <w:rsid w:val="001E5557"/>
    <w:rsid w:val="00221659"/>
    <w:rsid w:val="00236EE4"/>
    <w:rsid w:val="00253042"/>
    <w:rsid w:val="0029286D"/>
    <w:rsid w:val="002E3CAF"/>
    <w:rsid w:val="00323C9C"/>
    <w:rsid w:val="003254CB"/>
    <w:rsid w:val="003803C9"/>
    <w:rsid w:val="003D3A7C"/>
    <w:rsid w:val="003E61BB"/>
    <w:rsid w:val="004760AD"/>
    <w:rsid w:val="005437B4"/>
    <w:rsid w:val="006F6207"/>
    <w:rsid w:val="007C16F4"/>
    <w:rsid w:val="008B614C"/>
    <w:rsid w:val="008D0583"/>
    <w:rsid w:val="008E4E07"/>
    <w:rsid w:val="009C0CF8"/>
    <w:rsid w:val="00A131E2"/>
    <w:rsid w:val="00A46397"/>
    <w:rsid w:val="00A562B5"/>
    <w:rsid w:val="00AC5597"/>
    <w:rsid w:val="00B950F3"/>
    <w:rsid w:val="00CD2EAB"/>
    <w:rsid w:val="00D45335"/>
    <w:rsid w:val="00DC459A"/>
    <w:rsid w:val="00E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343D3B"/>
  <w15:chartTrackingRefBased/>
  <w15:docId w15:val="{96E56DA4-12E3-49F7-8FB4-B56B4FC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6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639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isplaydate">
    <w:name w:val="displaydate"/>
    <w:basedOn w:val="Normal"/>
    <w:rsid w:val="00A4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A4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ributors-text">
    <w:name w:val="contributors-text"/>
    <w:basedOn w:val="DefaultParagraphFont"/>
    <w:rsid w:val="00A46397"/>
  </w:style>
  <w:style w:type="character" w:styleId="Hyperlink">
    <w:name w:val="Hyperlink"/>
    <w:basedOn w:val="DefaultParagraphFont"/>
    <w:uiPriority w:val="99"/>
    <w:semiHidden/>
    <w:unhideWhenUsed/>
    <w:rsid w:val="00A463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63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63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3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463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storage/common/storage-import-export-requirement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ocs.azure.cn/zh-cn/storage/common/storage-import-export-data-to-blob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rtal.azure.cn/%E3%80%82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thesolving.com/storage/how-to-enable-bitlocker-on-windows-server-2012-r2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ocs.azure.cn/zh-cn/storage/common/storage-import-export-view-drive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B2967-C51F-4AEF-9BA4-546D80FE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9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Zhou</dc:creator>
  <cp:keywords/>
  <dc:description/>
  <cp:lastModifiedBy>Stella Zhou</cp:lastModifiedBy>
  <cp:revision>31</cp:revision>
  <dcterms:created xsi:type="dcterms:W3CDTF">2018-09-04T03:18:00Z</dcterms:created>
  <dcterms:modified xsi:type="dcterms:W3CDTF">2018-09-30T04:48:00Z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jieyzhou@microsoft.com</vt:lpwstr>
  </property>
  <property fmtid="{D5CDD505-2E9C-101B-9397-08002B2CF9AE}" pid="5" name="MSIP_Label_f42aa342-8706-4288-bd11-ebb85995028c_SetDate">
    <vt:lpwstr>2018-09-04T03:26:18.5620880Z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