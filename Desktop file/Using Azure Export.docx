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9DF8" w14:textId="77777777" w:rsidR="001105E2" w:rsidRPr="001105E2" w:rsidRDefault="001105E2" w:rsidP="001105E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使用</w:t>
      </w:r>
      <w:r w:rsidRPr="001105E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导入</w:t>
      </w:r>
      <w:r w:rsidRPr="001105E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/</w:t>
      </w: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导出服务从</w:t>
      </w:r>
      <w:r w:rsidRPr="001105E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 xml:space="preserve"> Azure Blob </w:t>
      </w: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存储导出数</w:t>
      </w:r>
      <w:r w:rsidRPr="001105E2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据</w:t>
      </w:r>
    </w:p>
    <w:p w14:paraId="5A58F195" w14:textId="77777777" w:rsidR="001105E2" w:rsidRPr="001105E2" w:rsidRDefault="001105E2" w:rsidP="00110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105E2">
        <w:rPr>
          <w:rFonts w:ascii="Segoe UI" w:eastAsia="Times New Roman" w:hAnsi="Segoe UI" w:cs="Segoe UI"/>
          <w:sz w:val="24"/>
          <w:szCs w:val="24"/>
        </w:rPr>
        <w:t>2018/09/10</w:t>
      </w:r>
    </w:p>
    <w:p w14:paraId="2138CDB4" w14:textId="77777777" w:rsidR="001105E2" w:rsidRPr="001105E2" w:rsidRDefault="001105E2" w:rsidP="00110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sz w:val="24"/>
          <w:szCs w:val="24"/>
        </w:rPr>
        <w:t>作</w:t>
      </w:r>
      <w:r w:rsidRPr="001105E2">
        <w:rPr>
          <w:rFonts w:ascii="Microsoft YaHei" w:eastAsia="Microsoft YaHei" w:hAnsi="Microsoft YaHei" w:cs="Microsoft YaHei"/>
          <w:sz w:val="24"/>
          <w:szCs w:val="24"/>
        </w:rPr>
        <w:t>者</w:t>
      </w:r>
    </w:p>
    <w:p w14:paraId="1B382D70" w14:textId="77777777" w:rsidR="001105E2" w:rsidRPr="001105E2" w:rsidRDefault="001105E2" w:rsidP="001105E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本文分步说明如何使用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导入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导出服务从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Blob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存储安全地导出大量数据。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该服务要求你将空驱动器寄送到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数据中心。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该服务将数据从存储帐户导出到驱动器，然后将驱动器寄回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5533DA42" w14:textId="77777777" w:rsidR="001105E2" w:rsidRPr="001105E2" w:rsidRDefault="001105E2" w:rsidP="001105E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先决条</w:t>
      </w:r>
      <w:r w:rsidRPr="001105E2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件</w:t>
      </w:r>
    </w:p>
    <w:p w14:paraId="4148F523" w14:textId="77777777" w:rsidR="001105E2" w:rsidRPr="001105E2" w:rsidRDefault="001105E2" w:rsidP="001105E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在创建导出作业以从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Blob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存储传输数据之前，请仔细查看并完成以下此服务的先决条件列表。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必须具备以下条件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26F10D6B" w14:textId="77777777" w:rsidR="001105E2" w:rsidRPr="001105E2" w:rsidRDefault="001105E2" w:rsidP="001105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拥有可用于导入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导出服务的有效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订阅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89C8336" w14:textId="77777777" w:rsidR="001105E2" w:rsidRPr="001105E2" w:rsidRDefault="001105E2" w:rsidP="001105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拥有至少一个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存储帐户。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请参阅</w:t>
      </w:r>
      <w:hyperlink r:id="rId7" w:history="1">
        <w:r w:rsidRPr="001105E2">
          <w:rPr>
            <w:rFonts w:ascii="Microsoft YaHei" w:eastAsia="Microsoft YaHei" w:hAnsi="Microsoft YaHei" w:cs="Microsoft YaHei" w:hint="eastAsia"/>
            <w:color w:val="0000FF"/>
            <w:sz w:val="24"/>
            <w:szCs w:val="24"/>
          </w:rPr>
          <w:t>导入</w:t>
        </w:r>
        <w:r w:rsidRPr="001105E2">
          <w:rPr>
            <w:rFonts w:ascii="Segoe UI" w:eastAsia="Times New Roman" w:hAnsi="Segoe UI" w:cs="Segoe UI"/>
            <w:color w:val="0000FF"/>
            <w:sz w:val="24"/>
            <w:szCs w:val="24"/>
          </w:rPr>
          <w:t>/</w:t>
        </w:r>
        <w:r w:rsidRPr="001105E2">
          <w:rPr>
            <w:rFonts w:ascii="Microsoft YaHei" w:eastAsia="Microsoft YaHei" w:hAnsi="Microsoft YaHei" w:cs="Microsoft YaHei" w:hint="eastAsia"/>
            <w:color w:val="0000FF"/>
            <w:sz w:val="24"/>
            <w:szCs w:val="24"/>
          </w:rPr>
          <w:t>导出服务支持的存储帐户和存储类型</w:t>
        </w:r>
      </w:hyperlink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的列表。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有关创建新存储帐户的信息，请参阅</w:t>
      </w:r>
      <w:hyperlink r:id="rId8" w:anchor="create-a-storage-account" w:history="1">
        <w:r w:rsidRPr="001105E2">
          <w:rPr>
            <w:rFonts w:ascii="Microsoft YaHei" w:eastAsia="Microsoft YaHei" w:hAnsi="Microsoft YaHei" w:cs="Microsoft YaHei" w:hint="eastAsia"/>
            <w:color w:val="0000FF"/>
            <w:sz w:val="24"/>
            <w:szCs w:val="24"/>
          </w:rPr>
          <w:t>如何创建存储帐户</w:t>
        </w:r>
      </w:hyperlink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77627113" w14:textId="77777777" w:rsidR="001105E2" w:rsidRPr="001105E2" w:rsidRDefault="001105E2" w:rsidP="001105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拥有足够数量的</w:t>
      </w:r>
      <w:hyperlink r:id="rId9" w:anchor="supported-disks" w:history="1">
        <w:r w:rsidRPr="001105E2">
          <w:rPr>
            <w:rFonts w:ascii="Microsoft YaHei" w:eastAsia="Microsoft YaHei" w:hAnsi="Microsoft YaHei" w:cs="Microsoft YaHei" w:hint="eastAsia"/>
            <w:color w:val="0000FF"/>
            <w:sz w:val="24"/>
            <w:szCs w:val="24"/>
          </w:rPr>
          <w:t>受支持类型</w:t>
        </w:r>
      </w:hyperlink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的磁盘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698EA87" w14:textId="77777777" w:rsidR="001105E2" w:rsidRPr="001105E2" w:rsidRDefault="001105E2" w:rsidP="001105E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步骤</w:t>
      </w:r>
      <w:r w:rsidRPr="001105E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1</w:t>
      </w: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：创建导出作</w:t>
      </w:r>
      <w:r w:rsidRPr="001105E2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业</w:t>
      </w:r>
    </w:p>
    <w:p w14:paraId="036A0401" w14:textId="77777777" w:rsidR="001105E2" w:rsidRPr="001105E2" w:rsidRDefault="001105E2" w:rsidP="001105E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门户中执行以下步骤来创建导出作业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5284E5E" w14:textId="77777777" w:rsidR="001105E2" w:rsidRPr="001105E2" w:rsidRDefault="001105E2" w:rsidP="001105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登录到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hyperlink r:id="rId10" w:history="1">
        <w:r w:rsidRPr="001105E2">
          <w:rPr>
            <w:rFonts w:ascii="Segoe UI" w:eastAsia="Times New Roman" w:hAnsi="Segoe UI" w:cs="Segoe UI"/>
            <w:color w:val="0000FF"/>
            <w:sz w:val="24"/>
            <w:szCs w:val="24"/>
          </w:rPr>
          <w:t>https://portal.azure.cn/</w:t>
        </w:r>
        <w:r w:rsidRPr="001105E2">
          <w:rPr>
            <w:rFonts w:ascii="Microsoft YaHei" w:eastAsia="Microsoft YaHei" w:hAnsi="Microsoft YaHei" w:cs="Microsoft YaHei" w:hint="eastAsia"/>
            <w:color w:val="0000FF"/>
            <w:sz w:val="24"/>
            <w:szCs w:val="24"/>
          </w:rPr>
          <w:t>。</w:t>
        </w:r>
      </w:hyperlink>
    </w:p>
    <w:p w14:paraId="465321DF" w14:textId="77777777" w:rsidR="001105E2" w:rsidRPr="001105E2" w:rsidRDefault="001105E2" w:rsidP="001105E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转到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所有服务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”&gt;“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存储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”&gt;“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导入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导出作业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7E474AEA" w14:textId="77777777" w:rsidR="001105E2" w:rsidRPr="001105E2" w:rsidRDefault="001105E2" w:rsidP="001105E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2462B675" wp14:editId="79FE5C00">
            <wp:extent cx="5943600" cy="1642110"/>
            <wp:effectExtent l="0" t="0" r="0" b="0"/>
            <wp:docPr id="7" name="Picture 7" descr="转到导入/导出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转到导入/导出作业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EA39" w14:textId="77777777" w:rsidR="001105E2" w:rsidRPr="001105E2" w:rsidRDefault="001105E2" w:rsidP="001105E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单击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创建导入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导出作业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A533FE3" w14:textId="77777777" w:rsidR="001105E2" w:rsidRPr="001105E2" w:rsidRDefault="001105E2" w:rsidP="001105E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2E1C605D" wp14:editId="11A9AD13">
            <wp:extent cx="5943600" cy="1997710"/>
            <wp:effectExtent l="0" t="0" r="0" b="2540"/>
            <wp:docPr id="6" name="Picture 6" descr="单击导入/导出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单击导入/导出作业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9D44" w14:textId="77777777" w:rsidR="001105E2" w:rsidRPr="001105E2" w:rsidRDefault="001105E2" w:rsidP="001105E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基本信息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中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0C8BFD38" w14:textId="77777777" w:rsidR="001105E2" w:rsidRPr="001105E2" w:rsidRDefault="001105E2" w:rsidP="001105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选择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从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717DF3B4" w14:textId="77777777" w:rsidR="001105E2" w:rsidRPr="001105E2" w:rsidRDefault="001105E2" w:rsidP="001105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为导出作业输入一个描述性名称。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使用所选名称来跟踪作业进度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7FB4099" w14:textId="69EAC5D5" w:rsidR="001105E2" w:rsidRPr="001105E2" w:rsidRDefault="001105E2" w:rsidP="001105E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此名称只能包含字母、数字</w:t>
      </w:r>
      <w:r w:rsidR="002B7680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和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连字符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CE9D8F7" w14:textId="77777777" w:rsidR="001105E2" w:rsidRPr="001105E2" w:rsidRDefault="001105E2" w:rsidP="001105E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此名称必须以字母开头，并且不得包含空格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2355C17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选择一个订阅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41AA876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输入或选择一个资源组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5DBD82FE" w14:textId="598D340B" w:rsidR="001105E2" w:rsidRPr="001105E2" w:rsidRDefault="00F22CFD" w:rsidP="00F22CF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        </w:t>
      </w:r>
      <w:r w:rsidR="001105E2" w:rsidRPr="001105E2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5616AD9" wp14:editId="12DE0B8D">
            <wp:extent cx="5363110" cy="4463529"/>
            <wp:effectExtent l="0" t="0" r="9525" b="0"/>
            <wp:docPr id="5" name="Picture 5" descr="基础知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基础知识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97" cy="44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3918" w14:textId="77777777" w:rsidR="001105E2" w:rsidRPr="001105E2" w:rsidRDefault="001105E2" w:rsidP="001105E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作业详细信息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中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0F361A00" w14:textId="0BD0AAB5" w:rsidR="001105E2" w:rsidRPr="00C43C3B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Microsoft YaHei" w:eastAsia="Microsoft YaHei" w:hAnsi="Microsoft YaHei" w:cs="Microsoft YaHe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选择要导出的数据所在的存储帐户。</w:t>
      </w:r>
      <w:r w:rsidRPr="00C43C3B">
        <w:rPr>
          <w:rFonts w:ascii="Microsoft YaHei" w:eastAsia="Microsoft YaHei" w:hAnsi="Microsoft YaHei" w:cs="Microsoft YaHei"/>
          <w:color w:val="000000"/>
          <w:sz w:val="24"/>
          <w:szCs w:val="24"/>
        </w:rPr>
        <w:t xml:space="preserve"> </w:t>
      </w:r>
      <w:r w:rsidR="00C43C3B" w:rsidRPr="00C43C3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目前仅支持中国东区和中国北区的存储账户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9902208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放置位置根据选定存储帐户所属的区域自动进行填充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97650F2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指定要从存储帐户导出到空驱动器的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blob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数据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B0C04B1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选择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全部导出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以导出存储帐户中的所有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blob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数据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71CDDA8" w14:textId="77777777" w:rsidR="001105E2" w:rsidRPr="001105E2" w:rsidRDefault="001105E2" w:rsidP="00F22CFD">
      <w:pPr>
        <w:shd w:val="clear" w:color="auto" w:fill="FFFFFF"/>
        <w:spacing w:before="100" w:beforeAutospacing="1" w:after="0" w:line="240" w:lineRule="auto"/>
        <w:ind w:left="78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2198F50E" wp14:editId="4F6DF87A">
            <wp:extent cx="5157627" cy="4128306"/>
            <wp:effectExtent l="0" t="0" r="5080" b="5715"/>
            <wp:docPr id="4" name="Picture 4" descr="全部导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全部导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912" cy="413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4A7A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可以指定要导出的容器和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blob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3E5F8FF" w14:textId="77777777" w:rsidR="001105E2" w:rsidRPr="001105E2" w:rsidRDefault="001105E2" w:rsidP="001105E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指定要导出的</w:t>
      </w:r>
      <w:r w:rsidRPr="001105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blob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：使用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等于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选择器。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指定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blob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的相对路径，以容器名称开头。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使用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105E2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$root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指定根容器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88E1DD6" w14:textId="77777777" w:rsidR="001105E2" w:rsidRPr="001105E2" w:rsidRDefault="001105E2" w:rsidP="001105E2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指定以前缀开头的所有</w:t>
      </w:r>
      <w:r w:rsidRPr="001105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blob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：使用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开头为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选择器。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指定以正斜杠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“/”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开头的前缀。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该前缀可以是容器名称的前缀、完整容器名称或者后跟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Blob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名称前缀的完整容器名称。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必须以有效格式提供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blob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路径，以免在处理过程中出现错误，如以下屏幕截图所示。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有关详细信息，请参阅</w:t>
      </w:r>
      <w:hyperlink r:id="rId15" w:anchor="examples-of-valid-blob-paths" w:history="1">
        <w:r w:rsidRPr="001105E2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有效</w:t>
        </w:r>
        <w:r w:rsidRPr="001105E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blob </w:t>
        </w:r>
        <w:r w:rsidRPr="001105E2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路径示例</w:t>
        </w:r>
      </w:hyperlink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F1B745C" w14:textId="77777777" w:rsidR="001105E2" w:rsidRPr="001105E2" w:rsidRDefault="001105E2" w:rsidP="00F22CFD">
      <w:pPr>
        <w:shd w:val="clear" w:color="auto" w:fill="FFFFFF"/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3D254391" wp14:editId="5C0D3CDC">
            <wp:extent cx="5297982" cy="2984643"/>
            <wp:effectExtent l="0" t="0" r="0" b="6350"/>
            <wp:docPr id="3" name="Picture 3" descr="导出所选容器和 bl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导出所选容器和 blo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00" cy="29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AA31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可以从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blob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列表文件进行导出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0CCD931" w14:textId="77777777" w:rsidR="001105E2" w:rsidRPr="001105E2" w:rsidRDefault="001105E2" w:rsidP="001105E2">
      <w:p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B9D2A67" wp14:editId="34C97F27">
            <wp:extent cx="5190905" cy="3770616"/>
            <wp:effectExtent l="0" t="0" r="0" b="1905"/>
            <wp:docPr id="2" name="Picture 2" descr="从 blob 列表文件导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从 blob 列表文件导出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27" cy="37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F9E8" w14:textId="77777777" w:rsidR="001105E2" w:rsidRPr="001105E2" w:rsidRDefault="001105E2" w:rsidP="002159E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pPrChange w:id="0" w:author="Stella Zhou" w:date="2018-10-15T14:55:00Z">
          <w:pPr>
            <w:numPr>
              <w:numId w:val="5"/>
            </w:numPr>
            <w:shd w:val="clear" w:color="auto" w:fill="FFFFFF"/>
            <w:tabs>
              <w:tab w:val="num" w:pos="720"/>
            </w:tabs>
            <w:spacing w:after="0" w:line="240" w:lineRule="auto"/>
            <w:ind w:left="570" w:hanging="360"/>
          </w:pPr>
        </w:pPrChange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备</w:t>
      </w:r>
      <w:r w:rsidRPr="001105E2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注</w:t>
      </w:r>
    </w:p>
    <w:p w14:paraId="42E3E93C" w14:textId="77777777" w:rsidR="001105E2" w:rsidRPr="001105E2" w:rsidRDefault="001105E2" w:rsidP="002159E5">
      <w:pPr>
        <w:shd w:val="clear" w:color="auto" w:fill="FFFFFF"/>
        <w:spacing w:before="12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  <w:pPrChange w:id="1" w:author="Stella Zhou" w:date="2018-10-15T14:55:00Z">
          <w:pPr>
            <w:numPr>
              <w:numId w:val="5"/>
            </w:numPr>
            <w:shd w:val="clear" w:color="auto" w:fill="FFFFFF"/>
            <w:tabs>
              <w:tab w:val="num" w:pos="720"/>
            </w:tabs>
            <w:spacing w:before="120" w:after="0" w:line="240" w:lineRule="auto"/>
            <w:ind w:left="570" w:hanging="360"/>
          </w:pPr>
        </w:pPrChange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lastRenderedPageBreak/>
        <w:t>如果在复制数据时，要导出的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blob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正在使用中，则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导入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导出服务将生成该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blob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的快照并复制快照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3C77863A" w14:textId="77777777" w:rsidR="001105E2" w:rsidRPr="001105E2" w:rsidRDefault="001105E2" w:rsidP="001105E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回寄信息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中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50653A55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从下拉列表中选择承运商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567BB1DC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输入你已在该承运商那里创建的有效承运商帐户编号。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当导入作业完成后，我们使用此帐户寄回驱动器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2631CBC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提供完整、有效的联系人姓名、电话号码、电子邮件地址、街道地址、城市、邮政编码、省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自治区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直辖市和国家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地区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F525402" w14:textId="77777777" w:rsidR="001105E2" w:rsidRPr="001105E2" w:rsidRDefault="001105E2" w:rsidP="001105E2">
      <w:p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提</w:t>
      </w:r>
      <w:r w:rsidRPr="001105E2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示</w:t>
      </w:r>
    </w:p>
    <w:p w14:paraId="646D7FEE" w14:textId="77777777" w:rsidR="001105E2" w:rsidRPr="001105E2" w:rsidRDefault="001105E2" w:rsidP="001105E2">
      <w:pPr>
        <w:shd w:val="clear" w:color="auto" w:fill="FFFFFF"/>
        <w:spacing w:before="120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请提供组电子邮件，而非为单个用户指定电子邮件地址。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这可确保即使管理员离开也会收到通知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57D1B7EF" w14:textId="77777777" w:rsidR="001105E2" w:rsidRPr="001105E2" w:rsidRDefault="001105E2" w:rsidP="001105E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摘要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中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238A29F0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查看作业详细信息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6779510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记下作业名称以及为将磁盘寄送到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而提供的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数据中心寄送地址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349E351F" w14:textId="77777777" w:rsidR="001105E2" w:rsidRPr="001105E2" w:rsidRDefault="001105E2" w:rsidP="001105E2">
      <w:p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备</w:t>
      </w:r>
      <w:r w:rsidRPr="001105E2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注</w:t>
      </w:r>
    </w:p>
    <w:p w14:paraId="3468A37B" w14:textId="77777777" w:rsidR="001105E2" w:rsidRPr="001105E2" w:rsidRDefault="001105E2" w:rsidP="001105E2">
      <w:pPr>
        <w:shd w:val="clear" w:color="auto" w:fill="FFFFFF"/>
        <w:spacing w:before="120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始终将磁盘发送到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门户中记录的数据中心。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如果磁盘寄送到错误的数据中心，则不会处理该作业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D546885" w14:textId="77777777" w:rsidR="001105E2" w:rsidRPr="001105E2" w:rsidRDefault="001105E2" w:rsidP="001105E2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单击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确定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以完成导出作业的创建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A3A910F" w14:textId="77777777" w:rsidR="001105E2" w:rsidRPr="001105E2" w:rsidRDefault="001105E2" w:rsidP="001105E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步骤</w:t>
      </w:r>
      <w:r w:rsidRPr="001105E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2</w:t>
      </w: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：寄送驱动</w:t>
      </w:r>
      <w:r w:rsidRPr="001105E2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器</w:t>
      </w:r>
    </w:p>
    <w:p w14:paraId="2B623AF8" w14:textId="77777777" w:rsidR="001105E2" w:rsidRPr="001105E2" w:rsidRDefault="001105E2" w:rsidP="001105E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可以使用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EMS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将包裹寄送到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数据中心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727D0ED0" w14:textId="77777777" w:rsidR="001105E2" w:rsidRPr="001105E2" w:rsidRDefault="001105E2" w:rsidP="001105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必须提供有效的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EMS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承运商帐号，以便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Microsoft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可以寄回驱动器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2AE2FC8" w14:textId="77777777" w:rsidR="001105E2" w:rsidRPr="001105E2" w:rsidRDefault="001105E2" w:rsidP="001105E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步骤</w:t>
      </w:r>
      <w:r w:rsidRPr="001105E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3</w:t>
      </w: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：使用跟踪信息更新作</w:t>
      </w:r>
      <w:r w:rsidRPr="001105E2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业</w:t>
      </w:r>
    </w:p>
    <w:p w14:paraId="2F6BECFD" w14:textId="77777777" w:rsidR="001105E2" w:rsidRPr="001105E2" w:rsidRDefault="001105E2" w:rsidP="001105E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寄送磁盘后，请返回到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门户中的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导入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页面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5A6F7DE0" w14:textId="77777777" w:rsidR="001105E2" w:rsidRPr="001105E2" w:rsidRDefault="001105E2" w:rsidP="001105E2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重</w:t>
      </w:r>
      <w:r w:rsidRPr="001105E2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要</w:t>
      </w:r>
    </w:p>
    <w:p w14:paraId="023CDDA9" w14:textId="77777777" w:rsidR="001105E2" w:rsidRPr="001105E2" w:rsidRDefault="001105E2" w:rsidP="001105E2">
      <w:pPr>
        <w:spacing w:before="12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lastRenderedPageBreak/>
        <w:t>如果在创建作业后的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2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周内未更新跟踪号，该作业会过期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7410435B" w14:textId="77777777" w:rsidR="001105E2" w:rsidRPr="001105E2" w:rsidRDefault="001105E2" w:rsidP="001105E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若要更新跟踪号，请执行以下步骤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EF4E549" w14:textId="77777777" w:rsidR="001105E2" w:rsidRPr="001105E2" w:rsidRDefault="001105E2" w:rsidP="001105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选择并单击作业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40CE93B" w14:textId="784979C3" w:rsidR="001105E2" w:rsidRPr="008113F8" w:rsidRDefault="001105E2" w:rsidP="001105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单击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寄送驱动器后更新作业状态和跟踪信息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35D11B29" w14:textId="6D052C32" w:rsidR="008113F8" w:rsidRPr="001105E2" w:rsidRDefault="008113F8" w:rsidP="008113F8">
      <w:pPr>
        <w:shd w:val="clear" w:color="auto" w:fill="FFFFFF"/>
        <w:spacing w:before="100" w:beforeAutospacing="1" w:after="100" w:afterAutospacing="1" w:line="240" w:lineRule="auto"/>
        <w:ind w:left="21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A7D7245" wp14:editId="0D78E5AF">
            <wp:extent cx="5943600" cy="815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2963" w14:textId="679AEAB6" w:rsidR="001105E2" w:rsidRPr="00D3472A" w:rsidRDefault="001105E2" w:rsidP="001105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选中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标记为已寄送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旁的复选框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3D2B2BEC" w14:textId="43CFB38A" w:rsidR="00D3472A" w:rsidRPr="001105E2" w:rsidRDefault="00D3472A" w:rsidP="00D3472A">
      <w:pPr>
        <w:shd w:val="clear" w:color="auto" w:fill="FFFFFF"/>
        <w:spacing w:before="100" w:beforeAutospacing="1" w:after="100" w:afterAutospacing="1" w:line="240" w:lineRule="auto"/>
        <w:ind w:left="21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277D97" wp14:editId="67535270">
            <wp:extent cx="2178121" cy="167431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9896" cy="16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BA92" w14:textId="77777777" w:rsidR="001105E2" w:rsidRPr="001105E2" w:rsidRDefault="001105E2" w:rsidP="001105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提供承运商信息和跟踪号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D7E3366" w14:textId="77777777" w:rsidR="001105E2" w:rsidRPr="001105E2" w:rsidRDefault="001105E2" w:rsidP="001105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在门户仪表板上跟踪作业进度。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有关每个作业状态的说明，请转到</w:t>
      </w:r>
      <w:hyperlink r:id="rId20" w:history="1">
        <w:r w:rsidRPr="001105E2">
          <w:rPr>
            <w:rFonts w:ascii="Microsoft YaHei" w:eastAsia="Microsoft YaHei" w:hAnsi="Microsoft YaHei" w:cs="Microsoft YaHei" w:hint="eastAsia"/>
            <w:color w:val="0000FF"/>
            <w:sz w:val="24"/>
            <w:szCs w:val="24"/>
          </w:rPr>
          <w:t>查看作业状态</w:t>
        </w:r>
      </w:hyperlink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D86D162" w14:textId="77777777" w:rsidR="001105E2" w:rsidRPr="001105E2" w:rsidRDefault="001105E2" w:rsidP="001105E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步骤</w:t>
      </w:r>
      <w:r w:rsidRPr="001105E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4</w:t>
      </w:r>
      <w:r w:rsidRPr="001105E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：接收磁</w:t>
      </w:r>
      <w:r w:rsidRPr="001105E2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盘</w:t>
      </w:r>
    </w:p>
    <w:p w14:paraId="581B63DB" w14:textId="77777777" w:rsidR="001105E2" w:rsidRPr="001105E2" w:rsidRDefault="001105E2" w:rsidP="001105E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当仪表板报告作业已完成时，会将磁盘寄送给你，并且门户上会提供货件的跟踪号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DD2BECC" w14:textId="77777777" w:rsidR="001105E2" w:rsidRPr="001105E2" w:rsidRDefault="001105E2" w:rsidP="001105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收到包含导出数据的驱动器后，你需要获取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BitLocker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密钥才能解锁驱动器。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转到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门户中的导出作业。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单击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导入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选项卡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8EE63B7" w14:textId="77777777" w:rsidR="001105E2" w:rsidRPr="001105E2" w:rsidRDefault="001105E2" w:rsidP="001105E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从列表中选择并单击导出作业。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转到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“BitLocker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密钥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并复制密钥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3C742186" w14:textId="77777777" w:rsidR="001105E2" w:rsidRPr="001105E2" w:rsidRDefault="001105E2" w:rsidP="001105E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2ED86B7C" wp14:editId="3FA03C34">
            <wp:extent cx="5943600" cy="5022850"/>
            <wp:effectExtent l="0" t="0" r="0" b="6350"/>
            <wp:docPr id="1" name="Picture 1" descr="查看导出作业的 BitLocker 密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查看导出作业的 BitLocker 密钥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D471" w14:textId="77777777" w:rsidR="001105E2" w:rsidRPr="001105E2" w:rsidRDefault="001105E2" w:rsidP="001105E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使用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BitLocker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密钥解锁磁盘</w:t>
      </w:r>
      <w:r w:rsidRPr="001105E2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880C6D3" w14:textId="32FA160C" w:rsidR="001105E2" w:rsidRDefault="001105E2" w:rsidP="001105E2">
      <w:pPr>
        <w:shd w:val="clear" w:color="auto" w:fill="FFFFFF"/>
        <w:spacing w:before="100" w:beforeAutospacing="1" w:after="0" w:line="240" w:lineRule="auto"/>
        <w:rPr>
          <w:ins w:id="2" w:author="Stella Zhou" w:date="2018-10-15T15:03:00Z"/>
          <w:rFonts w:ascii="Microsoft YaHei" w:eastAsia="Microsoft YaHei" w:hAnsi="Microsoft YaHei" w:cs="Microsoft YaHei"/>
          <w:color w:val="000000"/>
          <w:sz w:val="24"/>
          <w:szCs w:val="24"/>
        </w:rPr>
      </w:pP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导出已完成。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此时可以手动删除作业，或在</w:t>
      </w:r>
      <w:r w:rsidRPr="001105E2">
        <w:rPr>
          <w:rFonts w:ascii="Segoe UI" w:eastAsia="Times New Roman" w:hAnsi="Segoe UI" w:cs="Segoe UI"/>
          <w:color w:val="000000"/>
          <w:sz w:val="24"/>
          <w:szCs w:val="24"/>
        </w:rPr>
        <w:t xml:space="preserve"> 90 </w:t>
      </w:r>
      <w:r w:rsidRPr="001105E2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天后自动删除作</w:t>
      </w:r>
      <w:ins w:id="3" w:author="Stella Zhou" w:date="2018-10-15T15:03:00Z">
        <w:r w:rsidR="00D142FB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业。</w:t>
        </w:r>
      </w:ins>
    </w:p>
    <w:p w14:paraId="3F2C8780" w14:textId="2A571BBC" w:rsidR="00D142FB" w:rsidRDefault="00D142FB" w:rsidP="001105E2">
      <w:pPr>
        <w:shd w:val="clear" w:color="auto" w:fill="FFFFFF"/>
        <w:spacing w:before="100" w:beforeAutospacing="1" w:after="0" w:line="240" w:lineRule="auto"/>
        <w:rPr>
          <w:ins w:id="4" w:author="Stella Zhou" w:date="2018-10-15T15:03:00Z"/>
          <w:rFonts w:ascii="Segoe UI" w:eastAsia="Times New Roman" w:hAnsi="Segoe UI" w:cs="Segoe UI"/>
          <w:color w:val="000000"/>
          <w:sz w:val="24"/>
          <w:szCs w:val="24"/>
        </w:rPr>
      </w:pPr>
    </w:p>
    <w:p w14:paraId="67078104" w14:textId="77777777" w:rsidR="00D142FB" w:rsidRDefault="00D142FB" w:rsidP="00D142FB">
      <w:pPr>
        <w:pStyle w:val="Heading2"/>
        <w:shd w:val="clear" w:color="auto" w:fill="FFFFFF"/>
        <w:spacing w:before="0" w:beforeAutospacing="0" w:after="0" w:afterAutospacing="0"/>
        <w:rPr>
          <w:ins w:id="5" w:author="Stella Zhou" w:date="2018-10-15T15:03:00Z"/>
          <w:rFonts w:ascii="Segoe UI" w:hAnsi="Segoe UI" w:cs="Segoe UI"/>
          <w:color w:val="000000"/>
        </w:rPr>
      </w:pPr>
      <w:ins w:id="6" w:author="Stella Zhou" w:date="2018-10-15T15:03:00Z">
        <w:r>
          <w:rPr>
            <w:rFonts w:ascii="Microsoft YaHei" w:eastAsia="Microsoft YaHei" w:hAnsi="Microsoft YaHei" w:cs="Microsoft YaHei" w:hint="eastAsia"/>
            <w:color w:val="000000"/>
          </w:rPr>
          <w:t>有效</w:t>
        </w:r>
        <w:r>
          <w:rPr>
            <w:rFonts w:ascii="Segoe UI" w:hAnsi="Segoe UI" w:cs="Segoe UI"/>
            <w:color w:val="000000"/>
          </w:rPr>
          <w:t xml:space="preserve"> blob </w:t>
        </w:r>
        <w:r>
          <w:rPr>
            <w:rFonts w:ascii="Microsoft YaHei" w:eastAsia="Microsoft YaHei" w:hAnsi="Microsoft YaHei" w:cs="Microsoft YaHei" w:hint="eastAsia"/>
            <w:color w:val="000000"/>
          </w:rPr>
          <w:t>路径示例</w:t>
        </w:r>
      </w:ins>
    </w:p>
    <w:p w14:paraId="25ED58B0" w14:textId="77777777" w:rsidR="00D142FB" w:rsidRDefault="00D142FB" w:rsidP="00D142FB">
      <w:pPr>
        <w:pStyle w:val="NormalWeb"/>
        <w:shd w:val="clear" w:color="auto" w:fill="FFFFFF"/>
        <w:spacing w:after="0" w:afterAutospacing="0"/>
        <w:rPr>
          <w:ins w:id="7" w:author="Stella Zhou" w:date="2018-10-15T15:03:00Z"/>
          <w:rFonts w:ascii="Segoe UI" w:hAnsi="Segoe UI" w:cs="Segoe UI"/>
          <w:color w:val="000000"/>
        </w:rPr>
      </w:pPr>
      <w:ins w:id="8" w:author="Stella Zhou" w:date="2018-10-15T15:03:00Z">
        <w:r>
          <w:rPr>
            <w:rFonts w:ascii="Microsoft YaHei" w:eastAsia="Microsoft YaHei" w:hAnsi="Microsoft YaHei" w:cs="Microsoft YaHei" w:hint="eastAsia"/>
            <w:color w:val="000000"/>
          </w:rPr>
          <w:t>下表显示有效</w:t>
        </w:r>
        <w:r>
          <w:rPr>
            <w:rFonts w:ascii="Segoe UI" w:hAnsi="Segoe UI" w:cs="Segoe UI"/>
            <w:color w:val="000000"/>
          </w:rPr>
          <w:t xml:space="preserve"> Blob </w:t>
        </w:r>
        <w:r>
          <w:rPr>
            <w:rFonts w:ascii="Microsoft YaHei" w:eastAsia="Microsoft YaHei" w:hAnsi="Microsoft YaHei" w:cs="Microsoft YaHei" w:hint="eastAsia"/>
            <w:color w:val="000000"/>
          </w:rPr>
          <w:t>路径的示例：</w:t>
        </w:r>
      </w:ins>
    </w:p>
    <w:tbl>
      <w:tblPr>
        <w:tblW w:w="119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030"/>
        <w:gridCol w:w="7212"/>
      </w:tblGrid>
      <w:tr w:rsidR="00D142FB" w14:paraId="2F9F4242" w14:textId="77777777" w:rsidTr="00D142FB">
        <w:trPr>
          <w:tblHeader/>
          <w:ins w:id="9" w:author="Stella Zhou" w:date="2018-10-15T15:03:00Z"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D701070" w14:textId="77777777" w:rsidR="00D142FB" w:rsidRDefault="00D142FB">
            <w:pPr>
              <w:rPr>
                <w:ins w:id="10" w:author="Stella Zhou" w:date="2018-10-15T15:03:00Z"/>
                <w:rFonts w:ascii="Times New Roman" w:hAnsi="Times New Roman" w:cs="Times New Roman"/>
                <w:b/>
                <w:bCs/>
              </w:rPr>
            </w:pPr>
            <w:ins w:id="11" w:author="Stella Zhou" w:date="2018-10-15T15:03:00Z">
              <w:r>
                <w:rPr>
                  <w:rFonts w:ascii="SimSun" w:eastAsia="SimSun" w:hAnsi="SimSun" w:cs="SimSun" w:hint="eastAsia"/>
                  <w:b/>
                  <w:bCs/>
                </w:rPr>
                <w:t>选择器</w:t>
              </w:r>
            </w:ins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F334A83" w14:textId="77777777" w:rsidR="00D142FB" w:rsidRDefault="00D142FB">
            <w:pPr>
              <w:rPr>
                <w:ins w:id="12" w:author="Stella Zhou" w:date="2018-10-15T15:03:00Z"/>
                <w:b/>
                <w:bCs/>
              </w:rPr>
            </w:pPr>
            <w:ins w:id="13" w:author="Stella Zhou" w:date="2018-10-15T15:03:00Z">
              <w:r>
                <w:rPr>
                  <w:b/>
                  <w:bCs/>
                </w:rPr>
                <w:t xml:space="preserve">Blob </w:t>
              </w:r>
              <w:r>
                <w:rPr>
                  <w:rFonts w:ascii="SimSun" w:eastAsia="SimSun" w:hAnsi="SimSun" w:cs="SimSun" w:hint="eastAsia"/>
                  <w:b/>
                  <w:bCs/>
                </w:rPr>
                <w:t>路径</w:t>
              </w:r>
            </w:ins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DBE7BC7" w14:textId="77777777" w:rsidR="00D142FB" w:rsidRDefault="00D142FB">
            <w:pPr>
              <w:rPr>
                <w:ins w:id="14" w:author="Stella Zhou" w:date="2018-10-15T15:03:00Z"/>
                <w:b/>
                <w:bCs/>
              </w:rPr>
            </w:pPr>
            <w:ins w:id="15" w:author="Stella Zhou" w:date="2018-10-15T15:03:00Z">
              <w:r>
                <w:rPr>
                  <w:rFonts w:ascii="SimSun" w:eastAsia="SimSun" w:hAnsi="SimSun" w:cs="SimSun" w:hint="eastAsia"/>
                  <w:b/>
                  <w:bCs/>
                </w:rPr>
                <w:t>说明</w:t>
              </w:r>
            </w:ins>
          </w:p>
        </w:tc>
      </w:tr>
      <w:tr w:rsidR="00D142FB" w14:paraId="2BC114F3" w14:textId="77777777" w:rsidTr="00D142FB">
        <w:trPr>
          <w:ins w:id="16" w:author="Stella Zhou" w:date="2018-10-15T15:03:00Z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BDA3F7" w14:textId="77777777" w:rsidR="00D142FB" w:rsidRDefault="00D142FB">
            <w:pPr>
              <w:rPr>
                <w:ins w:id="17" w:author="Stella Zhou" w:date="2018-10-15T15:03:00Z"/>
              </w:rPr>
            </w:pPr>
            <w:ins w:id="18" w:author="Stella Zhou" w:date="2018-10-15T15:03:00Z">
              <w:r>
                <w:rPr>
                  <w:rFonts w:ascii="SimSun" w:eastAsia="SimSun" w:hAnsi="SimSun" w:cs="SimSun" w:hint="eastAsia"/>
                </w:rPr>
                <w:t>开头为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547E0DF" w14:textId="77777777" w:rsidR="00D142FB" w:rsidRDefault="00D142FB">
            <w:pPr>
              <w:rPr>
                <w:ins w:id="19" w:author="Stella Zhou" w:date="2018-10-15T15:03:00Z"/>
              </w:rPr>
            </w:pPr>
            <w:ins w:id="20" w:author="Stella Zhou" w:date="2018-10-15T15:03:00Z">
              <w:r>
                <w:t>/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18A8FF2" w14:textId="77777777" w:rsidR="00D142FB" w:rsidRDefault="00D142FB">
            <w:pPr>
              <w:rPr>
                <w:ins w:id="21" w:author="Stella Zhou" w:date="2018-10-15T15:03:00Z"/>
              </w:rPr>
            </w:pPr>
            <w:ins w:id="22" w:author="Stella Zhou" w:date="2018-10-15T15:03:00Z">
              <w:r>
                <w:rPr>
                  <w:rFonts w:ascii="SimSun" w:eastAsia="SimSun" w:hAnsi="SimSun" w:cs="SimSun" w:hint="eastAsia"/>
                </w:rPr>
                <w:t>导出存储帐户中的所有</w:t>
              </w:r>
              <w:r>
                <w:t xml:space="preserve"> Blob</w:t>
              </w:r>
            </w:ins>
          </w:p>
        </w:tc>
      </w:tr>
      <w:tr w:rsidR="00D142FB" w14:paraId="0A7FBFEE" w14:textId="77777777" w:rsidTr="00D142FB">
        <w:trPr>
          <w:ins w:id="23" w:author="Stella Zhou" w:date="2018-10-15T15:03:00Z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94D868B" w14:textId="77777777" w:rsidR="00D142FB" w:rsidRDefault="00D142FB">
            <w:pPr>
              <w:rPr>
                <w:ins w:id="24" w:author="Stella Zhou" w:date="2018-10-15T15:03:00Z"/>
              </w:rPr>
            </w:pPr>
            <w:ins w:id="25" w:author="Stella Zhou" w:date="2018-10-15T15:03:00Z">
              <w:r>
                <w:rPr>
                  <w:rFonts w:ascii="SimSun" w:eastAsia="SimSun" w:hAnsi="SimSun" w:cs="SimSun" w:hint="eastAsia"/>
                </w:rPr>
                <w:lastRenderedPageBreak/>
                <w:t>开头为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E2F5B4A" w14:textId="77777777" w:rsidR="00D142FB" w:rsidRDefault="00D142FB">
            <w:pPr>
              <w:rPr>
                <w:ins w:id="26" w:author="Stella Zhou" w:date="2018-10-15T15:03:00Z"/>
              </w:rPr>
            </w:pPr>
            <w:ins w:id="27" w:author="Stella Zhou" w:date="2018-10-15T15:03:00Z">
              <w:r>
                <w:t>/$root/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9CDE2BA" w14:textId="77777777" w:rsidR="00D142FB" w:rsidRDefault="00D142FB">
            <w:pPr>
              <w:rPr>
                <w:ins w:id="28" w:author="Stella Zhou" w:date="2018-10-15T15:03:00Z"/>
              </w:rPr>
            </w:pPr>
            <w:ins w:id="29" w:author="Stella Zhou" w:date="2018-10-15T15:03:00Z">
              <w:r>
                <w:rPr>
                  <w:rFonts w:ascii="SimSun" w:eastAsia="SimSun" w:hAnsi="SimSun" w:cs="SimSun" w:hint="eastAsia"/>
                </w:rPr>
                <w:t>导出根容器中的所有</w:t>
              </w:r>
              <w:r>
                <w:t xml:space="preserve"> Blob</w:t>
              </w:r>
            </w:ins>
          </w:p>
        </w:tc>
      </w:tr>
      <w:tr w:rsidR="00D142FB" w14:paraId="5F046A7B" w14:textId="77777777" w:rsidTr="00D142FB">
        <w:trPr>
          <w:ins w:id="30" w:author="Stella Zhou" w:date="2018-10-15T15:03:00Z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F2D670" w14:textId="77777777" w:rsidR="00D142FB" w:rsidRDefault="00D142FB">
            <w:pPr>
              <w:rPr>
                <w:ins w:id="31" w:author="Stella Zhou" w:date="2018-10-15T15:03:00Z"/>
              </w:rPr>
            </w:pPr>
            <w:ins w:id="32" w:author="Stella Zhou" w:date="2018-10-15T15:03:00Z">
              <w:r>
                <w:rPr>
                  <w:rFonts w:ascii="SimSun" w:eastAsia="SimSun" w:hAnsi="SimSun" w:cs="SimSun" w:hint="eastAsia"/>
                </w:rPr>
                <w:t>开头为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C1983BE" w14:textId="77777777" w:rsidR="00D142FB" w:rsidRDefault="00D142FB">
            <w:pPr>
              <w:rPr>
                <w:ins w:id="33" w:author="Stella Zhou" w:date="2018-10-15T15:03:00Z"/>
              </w:rPr>
            </w:pPr>
            <w:ins w:id="34" w:author="Stella Zhou" w:date="2018-10-15T15:03:00Z">
              <w:r>
                <w:t>/book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9DFEFEF" w14:textId="77777777" w:rsidR="00D142FB" w:rsidRDefault="00D142FB">
            <w:pPr>
              <w:rPr>
                <w:ins w:id="35" w:author="Stella Zhou" w:date="2018-10-15T15:03:00Z"/>
              </w:rPr>
            </w:pPr>
            <w:ins w:id="36" w:author="Stella Zhou" w:date="2018-10-15T15:03:00Z">
              <w:r>
                <w:rPr>
                  <w:rFonts w:ascii="SimSun" w:eastAsia="SimSun" w:hAnsi="SimSun" w:cs="SimSun" w:hint="eastAsia"/>
                </w:rPr>
                <w:t>导出任何容器中以前缀</w:t>
              </w:r>
              <w:r>
                <w:t xml:space="preserve"> book </w:t>
              </w:r>
              <w:r>
                <w:rPr>
                  <w:rFonts w:ascii="SimSun" w:eastAsia="SimSun" w:hAnsi="SimSun" w:cs="SimSun" w:hint="eastAsia"/>
                </w:rPr>
                <w:t>开头的所有</w:t>
              </w:r>
              <w:r>
                <w:t xml:space="preserve"> Blob</w:t>
              </w:r>
            </w:ins>
          </w:p>
        </w:tc>
      </w:tr>
      <w:tr w:rsidR="00D142FB" w14:paraId="5AF6EE06" w14:textId="77777777" w:rsidTr="00D142FB">
        <w:trPr>
          <w:ins w:id="37" w:author="Stella Zhou" w:date="2018-10-15T15:03:00Z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75D589" w14:textId="77777777" w:rsidR="00D142FB" w:rsidRDefault="00D142FB">
            <w:pPr>
              <w:rPr>
                <w:ins w:id="38" w:author="Stella Zhou" w:date="2018-10-15T15:03:00Z"/>
              </w:rPr>
            </w:pPr>
            <w:ins w:id="39" w:author="Stella Zhou" w:date="2018-10-15T15:03:00Z">
              <w:r>
                <w:rPr>
                  <w:rFonts w:ascii="SimSun" w:eastAsia="SimSun" w:hAnsi="SimSun" w:cs="SimSun" w:hint="eastAsia"/>
                </w:rPr>
                <w:t>开头为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E8DD558" w14:textId="77777777" w:rsidR="00D142FB" w:rsidRDefault="00D142FB">
            <w:pPr>
              <w:rPr>
                <w:ins w:id="40" w:author="Stella Zhou" w:date="2018-10-15T15:03:00Z"/>
              </w:rPr>
            </w:pPr>
            <w:ins w:id="41" w:author="Stella Zhou" w:date="2018-10-15T15:03:00Z">
              <w:r>
                <w:t>/music/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3E4C02" w14:textId="77777777" w:rsidR="00D142FB" w:rsidRDefault="00D142FB">
            <w:pPr>
              <w:rPr>
                <w:ins w:id="42" w:author="Stella Zhou" w:date="2018-10-15T15:03:00Z"/>
              </w:rPr>
            </w:pPr>
            <w:ins w:id="43" w:author="Stella Zhou" w:date="2018-10-15T15:03:00Z">
              <w:r>
                <w:rPr>
                  <w:rFonts w:ascii="SimSun" w:eastAsia="SimSun" w:hAnsi="SimSun" w:cs="SimSun" w:hint="eastAsia"/>
                </w:rPr>
                <w:t>导出容器</w:t>
              </w:r>
              <w:r>
                <w:t xml:space="preserve"> music </w:t>
              </w:r>
              <w:r>
                <w:rPr>
                  <w:rFonts w:ascii="SimSun" w:eastAsia="SimSun" w:hAnsi="SimSun" w:cs="SimSun" w:hint="eastAsia"/>
                </w:rPr>
                <w:t>中的所有</w:t>
              </w:r>
              <w:r>
                <w:t xml:space="preserve"> Blob</w:t>
              </w:r>
            </w:ins>
          </w:p>
        </w:tc>
      </w:tr>
      <w:tr w:rsidR="00D142FB" w14:paraId="6665C04C" w14:textId="77777777" w:rsidTr="00D142FB">
        <w:trPr>
          <w:ins w:id="44" w:author="Stella Zhou" w:date="2018-10-15T15:03:00Z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E163B6A" w14:textId="77777777" w:rsidR="00D142FB" w:rsidRDefault="00D142FB">
            <w:pPr>
              <w:rPr>
                <w:ins w:id="45" w:author="Stella Zhou" w:date="2018-10-15T15:03:00Z"/>
              </w:rPr>
            </w:pPr>
            <w:ins w:id="46" w:author="Stella Zhou" w:date="2018-10-15T15:03:00Z">
              <w:r>
                <w:rPr>
                  <w:rFonts w:ascii="SimSun" w:eastAsia="SimSun" w:hAnsi="SimSun" w:cs="SimSun" w:hint="eastAsia"/>
                </w:rPr>
                <w:t>开头为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F2262D" w14:textId="77777777" w:rsidR="00D142FB" w:rsidRDefault="00D142FB">
            <w:pPr>
              <w:rPr>
                <w:ins w:id="47" w:author="Stella Zhou" w:date="2018-10-15T15:03:00Z"/>
              </w:rPr>
            </w:pPr>
            <w:ins w:id="48" w:author="Stella Zhou" w:date="2018-10-15T15:03:00Z">
              <w:r>
                <w:t>/music/love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5AF6FED" w14:textId="77777777" w:rsidR="00D142FB" w:rsidRDefault="00D142FB">
            <w:pPr>
              <w:rPr>
                <w:ins w:id="49" w:author="Stella Zhou" w:date="2018-10-15T15:03:00Z"/>
              </w:rPr>
            </w:pPr>
            <w:ins w:id="50" w:author="Stella Zhou" w:date="2018-10-15T15:03:00Z">
              <w:r>
                <w:rPr>
                  <w:rFonts w:ascii="SimSun" w:eastAsia="SimSun" w:hAnsi="SimSun" w:cs="SimSun" w:hint="eastAsia"/>
                </w:rPr>
                <w:t>导出容器</w:t>
              </w:r>
              <w:r>
                <w:t xml:space="preserve"> music </w:t>
              </w:r>
              <w:r>
                <w:rPr>
                  <w:rFonts w:ascii="SimSun" w:eastAsia="SimSun" w:hAnsi="SimSun" w:cs="SimSun" w:hint="eastAsia"/>
                </w:rPr>
                <w:t>中以前缀</w:t>
              </w:r>
              <w:r>
                <w:t xml:space="preserve"> love </w:t>
              </w:r>
              <w:r>
                <w:rPr>
                  <w:rFonts w:ascii="SimSun" w:eastAsia="SimSun" w:hAnsi="SimSun" w:cs="SimSun" w:hint="eastAsia"/>
                </w:rPr>
                <w:t>开头的所有</w:t>
              </w:r>
              <w:r>
                <w:t xml:space="preserve"> Blob</w:t>
              </w:r>
            </w:ins>
          </w:p>
        </w:tc>
      </w:tr>
      <w:tr w:rsidR="00D142FB" w14:paraId="0856C948" w14:textId="77777777" w:rsidTr="00D142FB">
        <w:trPr>
          <w:ins w:id="51" w:author="Stella Zhou" w:date="2018-10-15T15:03:00Z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88EFE58" w14:textId="77777777" w:rsidR="00D142FB" w:rsidRDefault="00D142FB">
            <w:pPr>
              <w:rPr>
                <w:ins w:id="52" w:author="Stella Zhou" w:date="2018-10-15T15:03:00Z"/>
              </w:rPr>
            </w:pPr>
            <w:ins w:id="53" w:author="Stella Zhou" w:date="2018-10-15T15:03:00Z">
              <w:r>
                <w:rPr>
                  <w:rFonts w:ascii="SimSun" w:eastAsia="SimSun" w:hAnsi="SimSun" w:cs="SimSun" w:hint="eastAsia"/>
                </w:rPr>
                <w:t>等于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0C074E6" w14:textId="77777777" w:rsidR="00D142FB" w:rsidRDefault="00D142FB">
            <w:pPr>
              <w:rPr>
                <w:ins w:id="54" w:author="Stella Zhou" w:date="2018-10-15T15:03:00Z"/>
              </w:rPr>
            </w:pPr>
            <w:ins w:id="55" w:author="Stella Zhou" w:date="2018-10-15T15:03:00Z">
              <w:r>
                <w:t>$root/logo.bmp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25169DC" w14:textId="77777777" w:rsidR="00D142FB" w:rsidRDefault="00D142FB">
            <w:pPr>
              <w:rPr>
                <w:ins w:id="56" w:author="Stella Zhou" w:date="2018-10-15T15:03:00Z"/>
              </w:rPr>
            </w:pPr>
            <w:ins w:id="57" w:author="Stella Zhou" w:date="2018-10-15T15:03:00Z">
              <w:r>
                <w:rPr>
                  <w:rFonts w:ascii="SimSun" w:eastAsia="SimSun" w:hAnsi="SimSun" w:cs="SimSun" w:hint="eastAsia"/>
                </w:rPr>
                <w:t>导出根容器中的</w:t>
              </w:r>
              <w:r>
                <w:t xml:space="preserve"> Blob logo.bmp</w:t>
              </w:r>
            </w:ins>
          </w:p>
        </w:tc>
      </w:tr>
      <w:tr w:rsidR="00D142FB" w14:paraId="67C5BF1D" w14:textId="77777777" w:rsidTr="00D142FB">
        <w:trPr>
          <w:ins w:id="58" w:author="Stella Zhou" w:date="2018-10-15T15:03:00Z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4749705" w14:textId="77777777" w:rsidR="00D142FB" w:rsidRDefault="00D142FB">
            <w:pPr>
              <w:rPr>
                <w:ins w:id="59" w:author="Stella Zhou" w:date="2018-10-15T15:03:00Z"/>
              </w:rPr>
            </w:pPr>
            <w:ins w:id="60" w:author="Stella Zhou" w:date="2018-10-15T15:03:00Z">
              <w:r>
                <w:rPr>
                  <w:rFonts w:ascii="SimSun" w:eastAsia="SimSun" w:hAnsi="SimSun" w:cs="SimSun" w:hint="eastAsia"/>
                </w:rPr>
                <w:t>等于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7D24658" w14:textId="77777777" w:rsidR="00D142FB" w:rsidRDefault="00D142FB">
            <w:pPr>
              <w:rPr>
                <w:ins w:id="61" w:author="Stella Zhou" w:date="2018-10-15T15:03:00Z"/>
              </w:rPr>
            </w:pPr>
            <w:ins w:id="62" w:author="Stella Zhou" w:date="2018-10-15T15:03:00Z">
              <w:r>
                <w:t>videos/story.mp4</w:t>
              </w:r>
            </w:ins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8E156A5" w14:textId="77777777" w:rsidR="00D142FB" w:rsidRDefault="00D142FB">
            <w:pPr>
              <w:rPr>
                <w:ins w:id="63" w:author="Stella Zhou" w:date="2018-10-15T15:03:00Z"/>
              </w:rPr>
            </w:pPr>
            <w:ins w:id="64" w:author="Stella Zhou" w:date="2018-10-15T15:03:00Z">
              <w:r>
                <w:rPr>
                  <w:rFonts w:ascii="SimSun" w:eastAsia="SimSun" w:hAnsi="SimSun" w:cs="SimSun" w:hint="eastAsia"/>
                </w:rPr>
                <w:t>导出容器</w:t>
              </w:r>
              <w:r>
                <w:t xml:space="preserve"> videos </w:t>
              </w:r>
              <w:r>
                <w:rPr>
                  <w:rFonts w:ascii="SimSun" w:eastAsia="SimSun" w:hAnsi="SimSun" w:cs="SimSun" w:hint="eastAsia"/>
                </w:rPr>
                <w:t>中的</w:t>
              </w:r>
              <w:r>
                <w:t xml:space="preserve"> Blob story.mp4</w:t>
              </w:r>
            </w:ins>
          </w:p>
        </w:tc>
      </w:tr>
    </w:tbl>
    <w:p w14:paraId="6B3518C8" w14:textId="77777777" w:rsidR="008D7CEA" w:rsidRDefault="008D7CEA" w:rsidP="008D7CEA">
      <w:pPr>
        <w:pStyle w:val="Heading2"/>
        <w:shd w:val="clear" w:color="auto" w:fill="FFFFFF"/>
        <w:spacing w:before="0" w:beforeAutospacing="0" w:after="0" w:afterAutospacing="0"/>
        <w:rPr>
          <w:ins w:id="65" w:author="Stella Zhou" w:date="2018-10-15T15:03:00Z"/>
          <w:rFonts w:ascii="Segoe UI" w:hAnsi="Segoe UI" w:cs="Segoe UI"/>
          <w:color w:val="000000"/>
        </w:rPr>
      </w:pPr>
      <w:ins w:id="66" w:author="Stella Zhou" w:date="2018-10-15T15:03:00Z">
        <w:r>
          <w:rPr>
            <w:rFonts w:ascii="Microsoft YaHei" w:eastAsia="Microsoft YaHei" w:hAnsi="Microsoft YaHei" w:cs="Microsoft YaHei" w:hint="eastAsia"/>
            <w:color w:val="000000"/>
          </w:rPr>
          <w:t>后续步骤</w:t>
        </w:r>
      </w:ins>
    </w:p>
    <w:p w14:paraId="6F04A35E" w14:textId="77777777" w:rsidR="008D7CEA" w:rsidRDefault="008D7CEA" w:rsidP="008D7C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ins w:id="67" w:author="Stella Zhou" w:date="2018-10-15T15:03:00Z"/>
          <w:rFonts w:ascii="Segoe UI" w:hAnsi="Segoe UI" w:cs="Segoe UI"/>
          <w:color w:val="000000"/>
        </w:rPr>
      </w:pPr>
      <w:ins w:id="68" w:author="Stella Zhou" w:date="2018-10-15T15:03:00Z">
        <w:r>
          <w:rPr>
            <w:rFonts w:ascii="Segoe UI" w:hAnsi="Segoe UI" w:cs="Segoe UI"/>
            <w:color w:val="000000"/>
          </w:rPr>
          <w:fldChar w:fldCharType="begin"/>
        </w:r>
        <w:r>
          <w:rPr>
            <w:rFonts w:ascii="Segoe UI" w:hAnsi="Segoe UI" w:cs="Segoe UI"/>
            <w:color w:val="000000"/>
          </w:rPr>
          <w:instrText xml:space="preserve"> HYPERLINK "https://docs.azure.cn/zh-cn/storage/common/storage-import-export-view-drive-status" </w:instrText>
        </w:r>
        <w:r>
          <w:rPr>
            <w:rFonts w:ascii="Segoe UI" w:hAnsi="Segoe UI" w:cs="Segoe UI"/>
            <w:color w:val="000000"/>
          </w:rPr>
          <w:fldChar w:fldCharType="separate"/>
        </w:r>
        <w:r>
          <w:rPr>
            <w:rStyle w:val="Hyperlink"/>
            <w:rFonts w:ascii="Segoe UI" w:hAnsi="Segoe UI" w:cs="Segoe UI"/>
          </w:rPr>
          <w:t>查看作业和驱动器状态</w:t>
        </w:r>
        <w:r>
          <w:rPr>
            <w:rFonts w:ascii="Segoe UI" w:hAnsi="Segoe UI" w:cs="Segoe UI"/>
            <w:color w:val="000000"/>
          </w:rPr>
          <w:fldChar w:fldCharType="end"/>
        </w:r>
      </w:ins>
    </w:p>
    <w:p w14:paraId="1FFC50F3" w14:textId="77777777" w:rsidR="008D7CEA" w:rsidRDefault="008D7CEA" w:rsidP="008D7C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ins w:id="69" w:author="Stella Zhou" w:date="2018-10-15T15:03:00Z"/>
          <w:rFonts w:ascii="Segoe UI" w:hAnsi="Segoe UI" w:cs="Segoe UI"/>
          <w:color w:val="000000"/>
        </w:rPr>
      </w:pPr>
      <w:ins w:id="70" w:author="Stella Zhou" w:date="2018-10-15T15:03:00Z">
        <w:r>
          <w:rPr>
            <w:rFonts w:ascii="Segoe UI" w:hAnsi="Segoe UI" w:cs="Segoe UI"/>
            <w:color w:val="000000"/>
          </w:rPr>
          <w:fldChar w:fldCharType="begin"/>
        </w:r>
        <w:r>
          <w:rPr>
            <w:rFonts w:ascii="Segoe UI" w:hAnsi="Segoe UI" w:cs="Segoe UI"/>
            <w:color w:val="000000"/>
          </w:rPr>
          <w:instrText xml:space="preserve"> HYPERLINK "https://docs.azure.cn/zh-cn/storage/common/storage-import-export-requirements" </w:instrText>
        </w:r>
        <w:r>
          <w:rPr>
            <w:rFonts w:ascii="Segoe UI" w:hAnsi="Segoe UI" w:cs="Segoe UI"/>
            <w:color w:val="000000"/>
          </w:rPr>
          <w:fldChar w:fldCharType="separate"/>
        </w:r>
        <w:r>
          <w:rPr>
            <w:rStyle w:val="Hyperlink"/>
            <w:rFonts w:ascii="Segoe UI" w:hAnsi="Segoe UI" w:cs="Segoe UI"/>
          </w:rPr>
          <w:t>查看导入</w:t>
        </w:r>
        <w:r>
          <w:rPr>
            <w:rStyle w:val="Hyperlink"/>
            <w:rFonts w:ascii="Segoe UI" w:hAnsi="Segoe UI" w:cs="Segoe UI"/>
          </w:rPr>
          <w:t>/</w:t>
        </w:r>
        <w:r>
          <w:rPr>
            <w:rStyle w:val="Hyperlink"/>
            <w:rFonts w:ascii="Segoe UI" w:hAnsi="Segoe UI" w:cs="Segoe UI"/>
          </w:rPr>
          <w:t>导出要求</w:t>
        </w:r>
        <w:r>
          <w:rPr>
            <w:rFonts w:ascii="Segoe UI" w:hAnsi="Segoe UI" w:cs="Segoe UI"/>
            <w:color w:val="000000"/>
          </w:rPr>
          <w:fldChar w:fldCharType="end"/>
        </w:r>
        <w:bookmarkStart w:id="71" w:name="_GoBack"/>
        <w:bookmarkEnd w:id="71"/>
      </w:ins>
    </w:p>
    <w:p w14:paraId="6ACFB3CA" w14:textId="77777777" w:rsidR="00D142FB" w:rsidRPr="001105E2" w:rsidRDefault="00D142FB" w:rsidP="001105E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sectPr w:rsidR="00D142FB" w:rsidRPr="0011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6BCEC" w14:textId="77777777" w:rsidR="00557695" w:rsidRDefault="00557695" w:rsidP="001105E2">
      <w:pPr>
        <w:spacing w:after="0" w:line="240" w:lineRule="auto"/>
      </w:pPr>
      <w:r>
        <w:separator/>
      </w:r>
    </w:p>
  </w:endnote>
  <w:endnote w:type="continuationSeparator" w:id="0">
    <w:p w14:paraId="67F19EB0" w14:textId="77777777" w:rsidR="00557695" w:rsidRDefault="00557695" w:rsidP="0011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CA864" w14:textId="77777777" w:rsidR="00557695" w:rsidRDefault="00557695" w:rsidP="001105E2">
      <w:pPr>
        <w:spacing w:after="0" w:line="240" w:lineRule="auto"/>
      </w:pPr>
      <w:r>
        <w:separator/>
      </w:r>
    </w:p>
  </w:footnote>
  <w:footnote w:type="continuationSeparator" w:id="0">
    <w:p w14:paraId="5DE0FB11" w14:textId="77777777" w:rsidR="00557695" w:rsidRDefault="00557695" w:rsidP="0011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2E0D"/>
    <w:multiLevelType w:val="multilevel"/>
    <w:tmpl w:val="C10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953D7"/>
    <w:multiLevelType w:val="multilevel"/>
    <w:tmpl w:val="5FEC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94C4D"/>
    <w:multiLevelType w:val="multilevel"/>
    <w:tmpl w:val="E95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25428"/>
    <w:multiLevelType w:val="multilevel"/>
    <w:tmpl w:val="9472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C6D2A"/>
    <w:multiLevelType w:val="multilevel"/>
    <w:tmpl w:val="7FC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F4357"/>
    <w:multiLevelType w:val="multilevel"/>
    <w:tmpl w:val="560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54190"/>
    <w:multiLevelType w:val="multilevel"/>
    <w:tmpl w:val="D65E8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45D43"/>
    <w:multiLevelType w:val="multilevel"/>
    <w:tmpl w:val="1FC6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lla Zhou">
    <w15:presenceInfo w15:providerId="AD" w15:userId="S::jieyzhou@microsoft.com::59c14cf9-a02e-43ac-bbc2-ab4e66143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2"/>
    <w:rsid w:val="001105E2"/>
    <w:rsid w:val="001F2484"/>
    <w:rsid w:val="002159E5"/>
    <w:rsid w:val="002B7680"/>
    <w:rsid w:val="004168E8"/>
    <w:rsid w:val="00557695"/>
    <w:rsid w:val="008113F8"/>
    <w:rsid w:val="008B50CC"/>
    <w:rsid w:val="008D7CEA"/>
    <w:rsid w:val="00987230"/>
    <w:rsid w:val="009B4C27"/>
    <w:rsid w:val="00C43C3B"/>
    <w:rsid w:val="00C713E5"/>
    <w:rsid w:val="00D142FB"/>
    <w:rsid w:val="00D3472A"/>
    <w:rsid w:val="00F22CFD"/>
    <w:rsid w:val="00F34F2D"/>
    <w:rsid w:val="00F9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8D3C91"/>
  <w15:chartTrackingRefBased/>
  <w15:docId w15:val="{CDA57ABB-F9BC-4699-892B-208A39B1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0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0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5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05E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isplaydate">
    <w:name w:val="displaydate"/>
    <w:basedOn w:val="Normal"/>
    <w:rsid w:val="001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1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ributors-text">
    <w:name w:val="contributors-text"/>
    <w:basedOn w:val="DefaultParagraphFont"/>
    <w:rsid w:val="001105E2"/>
  </w:style>
  <w:style w:type="character" w:styleId="Hyperlink">
    <w:name w:val="Hyperlink"/>
    <w:basedOn w:val="DefaultParagraphFont"/>
    <w:uiPriority w:val="99"/>
    <w:semiHidden/>
    <w:unhideWhenUsed/>
    <w:rsid w:val="001105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5E2"/>
    <w:rPr>
      <w:b/>
      <w:bCs/>
    </w:rPr>
  </w:style>
  <w:style w:type="character" w:styleId="Emphasis">
    <w:name w:val="Emphasis"/>
    <w:basedOn w:val="DefaultParagraphFont"/>
    <w:uiPriority w:val="20"/>
    <w:qFormat/>
    <w:rsid w:val="001105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105E2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1105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5E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105E2"/>
  </w:style>
  <w:style w:type="character" w:customStyle="1" w:styleId="hljs-tag">
    <w:name w:val="hljs-tag"/>
    <w:basedOn w:val="DefaultParagraphFont"/>
    <w:rsid w:val="001105E2"/>
  </w:style>
  <w:style w:type="character" w:customStyle="1" w:styleId="hljs-name">
    <w:name w:val="hljs-name"/>
    <w:basedOn w:val="DefaultParagraphFont"/>
    <w:rsid w:val="0011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4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0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zure.cn/zh-cn/storage/common/storage-create-storage-accoun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ocs.azure.cn/zh-cn/storage/common/storage-import-export-requirement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docs.azure.cn/zh-cn/storage/common/storage-import-export-view-drive-statu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azure.cn/zh-cn/storage/common/storage-import-export-data-from-blobs" TargetMode="External"/><Relationship Id="rId23" Type="http://schemas.microsoft.com/office/2011/relationships/people" Target="people.xml"/><Relationship Id="rId10" Type="http://schemas.openxmlformats.org/officeDocument/2006/relationships/hyperlink" Target="https://portal.azure.cn/%E3%80%82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azure.cn/zh-cn/storage/common/storage-import-export-requirement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9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Zhou</dc:creator>
  <cp:keywords/>
  <dc:description/>
  <cp:lastModifiedBy>Stella Zhou</cp:lastModifiedBy>
  <cp:revision>17</cp:revision>
  <dcterms:created xsi:type="dcterms:W3CDTF">2018-09-29T05:55:00Z</dcterms:created>
  <dcterms:modified xsi:type="dcterms:W3CDTF">2018-10-15T07:03:00Z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jieyzhou@microsoft.com</vt:lpwstr>
  </property>
  <property fmtid="{D5CDD505-2E9C-101B-9397-08002B2CF9AE}" pid="5" name="MSIP_Label_f42aa342-8706-4288-bd11-ebb85995028c_SetDate">
    <vt:lpwstr>2018-09-29T05:56:16.6420905Z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